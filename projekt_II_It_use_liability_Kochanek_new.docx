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2D64" w14:textId="16E16607" w:rsidR="00205843" w:rsidRPr="007A1885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08701219" w14:textId="77777777" w:rsidR="00205843" w:rsidRPr="007A1885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4E730879" w14:textId="77777777" w:rsidR="0088584A" w:rsidRPr="007A1885" w:rsidRDefault="0088584A" w:rsidP="008E165D">
      <w:pPr>
        <w:spacing w:after="0" w:line="360" w:lineRule="auto"/>
        <w:ind w:firstLine="709"/>
        <w:rPr>
          <w:sz w:val="36"/>
          <w:szCs w:val="36"/>
        </w:rPr>
      </w:pPr>
    </w:p>
    <w:p w14:paraId="585050DF" w14:textId="77777777" w:rsidR="00A07CAB" w:rsidRPr="007A1885" w:rsidRDefault="00A07CAB" w:rsidP="008E165D">
      <w:pPr>
        <w:spacing w:after="0" w:line="360" w:lineRule="auto"/>
        <w:ind w:firstLine="0"/>
        <w:jc w:val="center"/>
        <w:rPr>
          <w:b/>
          <w:w w:val="105"/>
          <w:sz w:val="44"/>
          <w:szCs w:val="44"/>
        </w:rPr>
      </w:pPr>
      <w:r w:rsidRPr="007A1885">
        <w:rPr>
          <w:b/>
          <w:w w:val="105"/>
          <w:sz w:val="44"/>
          <w:szCs w:val="44"/>
        </w:rPr>
        <w:t xml:space="preserve">Užívání IT a právní odpovědnost </w:t>
      </w:r>
    </w:p>
    <w:p w14:paraId="1DFEB2A3" w14:textId="77777777" w:rsidR="00F77DA3" w:rsidRPr="007A1885" w:rsidRDefault="00F77DA3" w:rsidP="008E165D">
      <w:pPr>
        <w:spacing w:after="0" w:line="360" w:lineRule="auto"/>
        <w:ind w:firstLine="0"/>
        <w:jc w:val="center"/>
        <w:rPr>
          <w:b/>
          <w:sz w:val="36"/>
          <w:szCs w:val="36"/>
        </w:rPr>
      </w:pPr>
    </w:p>
    <w:p w14:paraId="5CC963C0" w14:textId="77777777" w:rsidR="00A07CAB" w:rsidRPr="007A1885" w:rsidRDefault="00A07CAB" w:rsidP="00F77DA3">
      <w:pPr>
        <w:spacing w:after="0" w:line="360" w:lineRule="auto"/>
        <w:ind w:firstLine="0"/>
        <w:jc w:val="center"/>
        <w:rPr>
          <w:b/>
          <w:sz w:val="44"/>
          <w:szCs w:val="44"/>
        </w:rPr>
      </w:pPr>
      <w:r w:rsidRPr="007A1885">
        <w:rPr>
          <w:b/>
          <w:bCs/>
          <w:w w:val="105"/>
          <w:sz w:val="44"/>
          <w:szCs w:val="44"/>
        </w:rPr>
        <w:t xml:space="preserve">IT use and </w:t>
      </w:r>
      <w:proofErr w:type="spellStart"/>
      <w:r w:rsidRPr="007A1885">
        <w:rPr>
          <w:b/>
          <w:bCs/>
          <w:w w:val="105"/>
          <w:sz w:val="44"/>
          <w:szCs w:val="44"/>
        </w:rPr>
        <w:t>legal</w:t>
      </w:r>
      <w:proofErr w:type="spellEnd"/>
      <w:r w:rsidRPr="007A1885">
        <w:rPr>
          <w:b/>
          <w:bCs/>
          <w:w w:val="105"/>
          <w:sz w:val="44"/>
          <w:szCs w:val="44"/>
        </w:rPr>
        <w:t xml:space="preserve"> </w:t>
      </w:r>
      <w:proofErr w:type="spellStart"/>
      <w:r w:rsidRPr="007A1885">
        <w:rPr>
          <w:b/>
          <w:bCs/>
          <w:w w:val="105"/>
          <w:sz w:val="44"/>
          <w:szCs w:val="44"/>
        </w:rPr>
        <w:t>liability</w:t>
      </w:r>
      <w:proofErr w:type="spellEnd"/>
      <w:r w:rsidRPr="007A1885">
        <w:rPr>
          <w:b/>
          <w:sz w:val="44"/>
          <w:szCs w:val="44"/>
        </w:rPr>
        <w:t xml:space="preserve"> </w:t>
      </w:r>
    </w:p>
    <w:p w14:paraId="5E703AC4" w14:textId="738D7A98" w:rsidR="00205843" w:rsidRPr="007A1885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sz w:val="36"/>
          <w:szCs w:val="36"/>
        </w:rPr>
      </w:pPr>
    </w:p>
    <w:p w14:paraId="15A5021F" w14:textId="764F1E20" w:rsidR="00603E61" w:rsidRPr="007A1885" w:rsidRDefault="00603E61" w:rsidP="008E165D">
      <w:pPr>
        <w:tabs>
          <w:tab w:val="right" w:pos="9072"/>
        </w:tabs>
        <w:spacing w:after="0" w:line="360" w:lineRule="auto"/>
        <w:jc w:val="center"/>
        <w:rPr>
          <w:b/>
          <w:sz w:val="36"/>
          <w:szCs w:val="36"/>
        </w:rPr>
      </w:pPr>
    </w:p>
    <w:p w14:paraId="2F789FDB" w14:textId="77777777" w:rsidR="00603E61" w:rsidRPr="007A1885" w:rsidRDefault="00603E61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128B6CEA" w14:textId="77777777" w:rsidR="00B118FF" w:rsidRPr="007A1885" w:rsidRDefault="00B118FF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09DDFC37" w14:textId="787C3EBB" w:rsidR="00B118FF" w:rsidRPr="007A1885" w:rsidRDefault="00956872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 w:val="22"/>
          <w:szCs w:val="24"/>
        </w:rPr>
      </w:pPr>
      <w:r w:rsidRPr="007A1885">
        <w:rPr>
          <w:bCs/>
          <w:sz w:val="32"/>
          <w:szCs w:val="24"/>
        </w:rPr>
        <w:t>Projekt</w:t>
      </w:r>
      <w:r w:rsidR="00245204" w:rsidRPr="007A1885">
        <w:rPr>
          <w:bCs/>
          <w:sz w:val="32"/>
          <w:szCs w:val="24"/>
        </w:rPr>
        <w:t xml:space="preserve"> 2</w:t>
      </w:r>
    </w:p>
    <w:p w14:paraId="24218E18" w14:textId="36C1B7C3" w:rsidR="00205843" w:rsidRPr="007A1885" w:rsidRDefault="00205843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40B381B1" w14:textId="41833293" w:rsidR="005A4CEB" w:rsidRPr="007A1885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613811FC" w14:textId="3F16CF8E" w:rsidR="005A4CEB" w:rsidRPr="007A1885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692560B6" w14:textId="59FC160F" w:rsidR="005A4CEB" w:rsidRPr="007A1885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37F00F34" w14:textId="77777777" w:rsidR="005A4CEB" w:rsidRPr="007A1885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/>
          <w:bCs/>
          <w:szCs w:val="24"/>
        </w:rPr>
      </w:pPr>
    </w:p>
    <w:p w14:paraId="3654E677" w14:textId="77777777" w:rsidR="00205843" w:rsidRPr="007A1885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721A4276" w14:textId="27C0CC1A" w:rsidR="00205843" w:rsidRPr="007A1885" w:rsidRDefault="00205843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  <w:r w:rsidRPr="007A1885">
        <w:rPr>
          <w:sz w:val="28"/>
          <w:szCs w:val="28"/>
        </w:rPr>
        <w:t>Studijní program:</w:t>
      </w:r>
      <w:r w:rsidR="00B118FF" w:rsidRPr="007A1885">
        <w:rPr>
          <w:sz w:val="28"/>
          <w:szCs w:val="28"/>
        </w:rPr>
        <w:tab/>
      </w:r>
      <w:r w:rsidR="00F41170" w:rsidRPr="007A1885">
        <w:rPr>
          <w:sz w:val="28"/>
          <w:szCs w:val="28"/>
        </w:rPr>
        <w:t>Informatika a kybernetika ve zdravotnictví</w:t>
      </w:r>
    </w:p>
    <w:p w14:paraId="39C09249" w14:textId="73CE13EF" w:rsidR="008E165D" w:rsidRPr="007A1885" w:rsidRDefault="008E165D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</w:p>
    <w:p w14:paraId="43DFAE23" w14:textId="77777777" w:rsidR="00F41170" w:rsidRPr="007A1885" w:rsidRDefault="00F41170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</w:p>
    <w:p w14:paraId="2BB8CB5E" w14:textId="573E2886" w:rsidR="007912F0" w:rsidRPr="007A1885" w:rsidRDefault="00205843" w:rsidP="008E165D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</w:pPr>
      <w:r w:rsidRPr="007A1885">
        <w:rPr>
          <w:sz w:val="28"/>
          <w:szCs w:val="28"/>
        </w:rPr>
        <w:t>Autor práce:</w:t>
      </w:r>
      <w:r w:rsidR="00B118FF" w:rsidRPr="007A1885">
        <w:rPr>
          <w:sz w:val="28"/>
          <w:szCs w:val="28"/>
        </w:rPr>
        <w:tab/>
      </w:r>
      <w:r w:rsidR="005A4CEB" w:rsidRPr="007A1885">
        <w:rPr>
          <w:sz w:val="28"/>
          <w:szCs w:val="28"/>
        </w:rPr>
        <w:t>Šimon Kochánek</w:t>
      </w:r>
    </w:p>
    <w:p w14:paraId="6B5EAE9C" w14:textId="7736E375" w:rsidR="00205843" w:rsidRPr="007A1885" w:rsidRDefault="00205843" w:rsidP="007912F0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  <w:sectPr w:rsidR="00205843" w:rsidRPr="007A1885" w:rsidSect="001E1EBF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7A1885">
        <w:rPr>
          <w:sz w:val="28"/>
          <w:szCs w:val="28"/>
        </w:rPr>
        <w:t>Vedoucí práce:</w:t>
      </w:r>
      <w:r w:rsidR="00B118FF" w:rsidRPr="007A1885">
        <w:rPr>
          <w:sz w:val="28"/>
          <w:szCs w:val="28"/>
        </w:rPr>
        <w:tab/>
      </w:r>
      <w:r w:rsidR="005A4CEB" w:rsidRPr="007A1885">
        <w:rPr>
          <w:w w:val="105"/>
          <w:sz w:val="28"/>
          <w:szCs w:val="24"/>
        </w:rPr>
        <w:t>RNDr. Dagmar Brechlerová, Ph.D.</w:t>
      </w:r>
    </w:p>
    <w:p w14:paraId="3FE0DB13" w14:textId="77777777" w:rsidR="00A92ACF" w:rsidRPr="007A1885" w:rsidRDefault="00A92ACF" w:rsidP="00A92ACF">
      <w:pPr>
        <w:ind w:left="109"/>
        <w:rPr>
          <w:sz w:val="20"/>
        </w:rPr>
      </w:pPr>
      <w:r w:rsidRPr="007A1885">
        <w:rPr>
          <w:noProof/>
          <w:spacing w:val="-49"/>
          <w:sz w:val="20"/>
          <w:lang w:eastAsia="cs-CZ"/>
        </w:rPr>
        <w:lastRenderedPageBreak/>
        <mc:AlternateContent>
          <mc:Choice Requires="wps">
            <w:drawing>
              <wp:inline distT="0" distB="0" distL="0" distR="0" wp14:anchorId="506A8A6A" wp14:editId="224CE9F6">
                <wp:extent cx="6471285" cy="179070"/>
                <wp:effectExtent l="0" t="0" r="0" b="0"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40" cy="17856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AB5EA0D" w14:textId="77777777" w:rsidR="00A92ACF" w:rsidRDefault="00A92ACF" w:rsidP="00A92ACF">
                            <w:pPr>
                              <w:pStyle w:val="FrameContents"/>
                              <w:spacing w:before="15"/>
                              <w:ind w:left="1628"/>
                            </w:pPr>
                            <w:r>
                              <w:rPr>
                                <w:sz w:val="20"/>
                              </w:rPr>
                              <w:t>České vysoké učení technické v Praze, Fakulta biomedicínského inženýrství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6A8A6A" id="Obdélník 1" o:spid="_x0000_s1026" style="width:509.5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" filled="f" strokeweight=".26mm">
                <v:textbox inset="0,0,0,0">
                  <w:txbxContent>
                    <w:p w14:paraId="4AB5EA0D" w14:textId="77777777" w:rsidR="00A92ACF" w:rsidRDefault="00A92ACF" w:rsidP="00A92ACF">
                      <w:pPr>
                        <w:pStyle w:val="FrameContents"/>
                        <w:spacing w:before="15"/>
                        <w:ind w:left="1628"/>
                      </w:pPr>
                      <w:r>
                        <w:rPr>
                          <w:sz w:val="20"/>
                        </w:rPr>
                        <w:t>České vysoké učení technické v Praze, Fakulta biomedicínského inženýrství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414663" w14:textId="77777777" w:rsidR="00A92ACF" w:rsidRPr="007A1885" w:rsidRDefault="00A92ACF" w:rsidP="00A92ACF">
      <w:pPr>
        <w:pStyle w:val="Zkladntext"/>
        <w:spacing w:before="7"/>
        <w:rPr>
          <w:rFonts w:ascii="Times New Roman" w:hAnsi="Times New Roman" w:cs="Times New Roman"/>
          <w:sz w:val="18"/>
        </w:rPr>
      </w:pPr>
    </w:p>
    <w:p w14:paraId="53361FAD" w14:textId="77777777" w:rsidR="00A92ACF" w:rsidRPr="007A1885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  <w:w w:val="105"/>
        </w:rPr>
        <w:t>Katedra</w:t>
      </w:r>
      <w:r w:rsidRPr="007A1885">
        <w:rPr>
          <w:rFonts w:ascii="Times New Roman" w:hAnsi="Times New Roman" w:cs="Times New Roman"/>
          <w:spacing w:val="-13"/>
          <w:w w:val="105"/>
        </w:rPr>
        <w:t xml:space="preserve"> informačních a komunikačních technologií v lékařství</w:t>
      </w:r>
      <w:r w:rsidRPr="007A1885">
        <w:rPr>
          <w:rFonts w:ascii="Times New Roman" w:hAnsi="Times New Roman" w:cs="Times New Roman"/>
          <w:w w:val="105"/>
        </w:rPr>
        <w:tab/>
        <w:t>Akademický rok:</w:t>
      </w:r>
      <w:r w:rsidRPr="007A1885">
        <w:rPr>
          <w:rFonts w:ascii="Times New Roman" w:hAnsi="Times New Roman" w:cs="Times New Roman"/>
          <w:spacing w:val="-47"/>
          <w:w w:val="105"/>
        </w:rPr>
        <w:t xml:space="preserve"> </w:t>
      </w:r>
      <w:r w:rsidRPr="007A1885">
        <w:rPr>
          <w:rFonts w:ascii="Times New Roman" w:hAnsi="Times New Roman" w:cs="Times New Roman"/>
          <w:w w:val="105"/>
        </w:rPr>
        <w:t>2021/2022</w:t>
      </w:r>
    </w:p>
    <w:p w14:paraId="5E6A1646" w14:textId="77777777" w:rsidR="00A92ACF" w:rsidRPr="007A1885" w:rsidRDefault="00A92ACF" w:rsidP="00A92ACF">
      <w:pPr>
        <w:tabs>
          <w:tab w:val="left" w:pos="3166"/>
          <w:tab w:val="left" w:pos="7289"/>
        </w:tabs>
        <w:spacing w:before="1"/>
        <w:rPr>
          <w:sz w:val="35"/>
        </w:rPr>
      </w:pPr>
    </w:p>
    <w:p w14:paraId="26E560E2" w14:textId="77777777" w:rsidR="00A92ACF" w:rsidRPr="007A1885" w:rsidRDefault="00A92ACF" w:rsidP="00A92ACF">
      <w:pPr>
        <w:tabs>
          <w:tab w:val="left" w:pos="3166"/>
          <w:tab w:val="left" w:pos="7289"/>
        </w:tabs>
        <w:spacing w:before="1"/>
        <w:jc w:val="center"/>
        <w:rPr>
          <w:b/>
          <w:sz w:val="33"/>
        </w:rPr>
      </w:pPr>
      <w:r w:rsidRPr="007A1885">
        <w:rPr>
          <w:b/>
          <w:w w:val="110"/>
          <w:sz w:val="33"/>
        </w:rPr>
        <w:t>Z a d á</w:t>
      </w:r>
      <w:r w:rsidRPr="007A1885">
        <w:rPr>
          <w:b/>
          <w:spacing w:val="-12"/>
          <w:w w:val="110"/>
          <w:sz w:val="33"/>
        </w:rPr>
        <w:t xml:space="preserve"> </w:t>
      </w:r>
      <w:r w:rsidRPr="007A1885">
        <w:rPr>
          <w:b/>
          <w:w w:val="110"/>
          <w:sz w:val="33"/>
        </w:rPr>
        <w:t>n</w:t>
      </w:r>
      <w:r w:rsidRPr="007A1885">
        <w:rPr>
          <w:b/>
          <w:spacing w:val="-3"/>
          <w:w w:val="110"/>
          <w:sz w:val="33"/>
        </w:rPr>
        <w:t xml:space="preserve"> </w:t>
      </w:r>
      <w:r w:rsidRPr="007A1885">
        <w:rPr>
          <w:b/>
          <w:w w:val="110"/>
          <w:sz w:val="33"/>
        </w:rPr>
        <w:t>í   P r o j e k t   II</w:t>
      </w:r>
    </w:p>
    <w:p w14:paraId="48C295B1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b/>
          <w:sz w:val="38"/>
        </w:rPr>
      </w:pPr>
    </w:p>
    <w:p w14:paraId="6BF58E1A" w14:textId="77777777" w:rsidR="00A92ACF" w:rsidRPr="007A1885" w:rsidRDefault="00A92ACF" w:rsidP="00A92ACF">
      <w:pPr>
        <w:tabs>
          <w:tab w:val="left" w:pos="3150"/>
        </w:tabs>
        <w:ind w:left="164"/>
        <w:rPr>
          <w:b/>
          <w:w w:val="105"/>
          <w:sz w:val="33"/>
        </w:rPr>
      </w:pPr>
      <w:r w:rsidRPr="007A1885">
        <w:rPr>
          <w:w w:val="105"/>
          <w:position w:val="3"/>
        </w:rPr>
        <w:t>Student:</w:t>
      </w:r>
      <w:r w:rsidRPr="007A1885">
        <w:rPr>
          <w:w w:val="105"/>
          <w:position w:val="4"/>
        </w:rPr>
        <w:tab/>
      </w:r>
      <w:r w:rsidRPr="007A1885">
        <w:rPr>
          <w:b/>
          <w:w w:val="105"/>
          <w:sz w:val="33"/>
        </w:rPr>
        <w:t>Simon Kochánek</w:t>
      </w:r>
    </w:p>
    <w:p w14:paraId="46595D60" w14:textId="77777777" w:rsidR="00A92ACF" w:rsidRPr="007A1885" w:rsidRDefault="00A92ACF" w:rsidP="00A92ACF">
      <w:pPr>
        <w:pStyle w:val="Zkladntext"/>
        <w:tabs>
          <w:tab w:val="left" w:pos="3150"/>
        </w:tabs>
        <w:spacing w:before="89"/>
        <w:ind w:left="162"/>
        <w:jc w:val="both"/>
        <w:rPr>
          <w:rFonts w:ascii="Times New Roman" w:hAnsi="Times New Roman" w:cs="Times New Roman"/>
          <w:w w:val="105"/>
        </w:rPr>
      </w:pPr>
      <w:r w:rsidRPr="007A1885">
        <w:rPr>
          <w:rFonts w:ascii="Times New Roman" w:hAnsi="Times New Roman" w:cs="Times New Roman"/>
          <w:w w:val="105"/>
        </w:rPr>
        <w:t>Obor:</w:t>
      </w:r>
      <w:r w:rsidRPr="007A1885">
        <w:rPr>
          <w:rFonts w:ascii="Times New Roman" w:hAnsi="Times New Roman" w:cs="Times New Roman"/>
          <w:w w:val="105"/>
        </w:rPr>
        <w:tab/>
        <w:t>Informatika a kybernetika ve zdravotnictví</w:t>
      </w:r>
    </w:p>
    <w:p w14:paraId="6D60154C" w14:textId="77777777" w:rsidR="00A92ACF" w:rsidRPr="007A1885" w:rsidRDefault="00A92ACF" w:rsidP="00A92ACF">
      <w:pPr>
        <w:pStyle w:val="Zkladntext"/>
        <w:tabs>
          <w:tab w:val="left" w:pos="3150"/>
        </w:tabs>
        <w:spacing w:before="89"/>
        <w:ind w:left="162"/>
        <w:jc w:val="both"/>
        <w:rPr>
          <w:rFonts w:ascii="Times New Roman" w:hAnsi="Times New Roman" w:cs="Times New Roman"/>
        </w:rPr>
      </w:pPr>
    </w:p>
    <w:p w14:paraId="1A1DF441" w14:textId="77777777" w:rsidR="00A92ACF" w:rsidRPr="007A1885" w:rsidRDefault="00A92ACF" w:rsidP="00A92ACF">
      <w:pPr>
        <w:pStyle w:val="Zkladntext"/>
        <w:tabs>
          <w:tab w:val="left" w:pos="3150"/>
        </w:tabs>
        <w:spacing w:before="89"/>
        <w:ind w:left="3150" w:hanging="2970"/>
        <w:rPr>
          <w:rFonts w:ascii="Times New Roman" w:hAnsi="Times New Roman" w:cs="Times New Roman"/>
          <w:b/>
          <w:w w:val="105"/>
        </w:rPr>
      </w:pPr>
      <w:r w:rsidRPr="007A1885">
        <w:rPr>
          <w:rFonts w:ascii="Times New Roman" w:hAnsi="Times New Roman" w:cs="Times New Roman"/>
          <w:w w:val="105"/>
        </w:rPr>
        <w:t>Téma:</w:t>
      </w:r>
      <w:r w:rsidRPr="007A1885">
        <w:rPr>
          <w:rFonts w:ascii="Times New Roman" w:hAnsi="Times New Roman" w:cs="Times New Roman"/>
          <w:w w:val="105"/>
        </w:rPr>
        <w:tab/>
      </w:r>
      <w:r w:rsidRPr="007A1885">
        <w:rPr>
          <w:rFonts w:ascii="Times New Roman" w:hAnsi="Times New Roman" w:cs="Times New Roman"/>
          <w:b/>
          <w:w w:val="105"/>
        </w:rPr>
        <w:t xml:space="preserve">Užívání IT a právní odpovědnost </w:t>
      </w:r>
    </w:p>
    <w:p w14:paraId="0A302DF8" w14:textId="77777777" w:rsidR="00A92ACF" w:rsidRPr="007A1885" w:rsidRDefault="00A92ACF" w:rsidP="00A92ACF">
      <w:pPr>
        <w:pStyle w:val="Zkladntext"/>
        <w:tabs>
          <w:tab w:val="left" w:pos="3150"/>
        </w:tabs>
        <w:spacing w:before="89"/>
        <w:ind w:left="3150" w:hanging="2970"/>
        <w:rPr>
          <w:rFonts w:ascii="Times New Roman" w:hAnsi="Times New Roman" w:cs="Times New Roman"/>
          <w:b/>
        </w:rPr>
      </w:pPr>
    </w:p>
    <w:p w14:paraId="75603A17" w14:textId="77777777" w:rsidR="00A92ACF" w:rsidRPr="007A1885" w:rsidRDefault="00A92ACF" w:rsidP="00A92ACF">
      <w:pPr>
        <w:pStyle w:val="Zkladntext"/>
        <w:tabs>
          <w:tab w:val="left" w:pos="3150"/>
        </w:tabs>
        <w:ind w:left="3150" w:right="-60" w:hanging="2977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  <w:w w:val="105"/>
        </w:rPr>
        <w:t>Téma</w:t>
      </w:r>
      <w:r w:rsidRPr="007A1885">
        <w:rPr>
          <w:rFonts w:ascii="Times New Roman" w:hAnsi="Times New Roman" w:cs="Times New Roman"/>
          <w:spacing w:val="-15"/>
          <w:w w:val="105"/>
        </w:rPr>
        <w:t xml:space="preserve"> </w:t>
      </w:r>
      <w:r w:rsidRPr="007A1885">
        <w:rPr>
          <w:rFonts w:ascii="Times New Roman" w:hAnsi="Times New Roman" w:cs="Times New Roman"/>
          <w:w w:val="105"/>
        </w:rPr>
        <w:t>anglicky:</w:t>
      </w:r>
      <w:r w:rsidRPr="007A1885">
        <w:rPr>
          <w:rFonts w:ascii="Times New Roman" w:hAnsi="Times New Roman" w:cs="Times New Roman"/>
          <w:w w:val="105"/>
        </w:rPr>
        <w:tab/>
      </w:r>
      <w:r w:rsidRPr="007A1885">
        <w:rPr>
          <w:rFonts w:ascii="Times New Roman" w:hAnsi="Times New Roman" w:cs="Times New Roman"/>
          <w:b/>
          <w:bCs/>
          <w:w w:val="105"/>
        </w:rPr>
        <w:t xml:space="preserve">IT use and </w:t>
      </w:r>
      <w:proofErr w:type="spellStart"/>
      <w:r w:rsidRPr="007A1885">
        <w:rPr>
          <w:rFonts w:ascii="Times New Roman" w:hAnsi="Times New Roman" w:cs="Times New Roman"/>
          <w:b/>
          <w:bCs/>
          <w:w w:val="105"/>
        </w:rPr>
        <w:t>legal</w:t>
      </w:r>
      <w:proofErr w:type="spellEnd"/>
      <w:r w:rsidRPr="007A1885">
        <w:rPr>
          <w:rFonts w:ascii="Times New Roman" w:hAnsi="Times New Roman" w:cs="Times New Roman"/>
          <w:b/>
          <w:bCs/>
          <w:w w:val="105"/>
        </w:rPr>
        <w:t xml:space="preserve"> </w:t>
      </w:r>
      <w:proofErr w:type="spellStart"/>
      <w:r w:rsidRPr="007A1885">
        <w:rPr>
          <w:rFonts w:ascii="Times New Roman" w:hAnsi="Times New Roman" w:cs="Times New Roman"/>
          <w:b/>
          <w:bCs/>
          <w:w w:val="105"/>
        </w:rPr>
        <w:t>liability</w:t>
      </w:r>
      <w:proofErr w:type="spellEnd"/>
    </w:p>
    <w:p w14:paraId="07A16AA3" w14:textId="77777777" w:rsidR="00A92ACF" w:rsidRPr="007A1885" w:rsidRDefault="00A92ACF" w:rsidP="00A92ACF">
      <w:pPr>
        <w:pStyle w:val="Zkladntext"/>
        <w:tabs>
          <w:tab w:val="left" w:pos="3162"/>
        </w:tabs>
        <w:spacing w:before="240" w:line="624" w:lineRule="auto"/>
        <w:ind w:left="164" w:right="2064"/>
        <w:rPr>
          <w:rFonts w:ascii="Times New Roman" w:hAnsi="Times New Roman" w:cs="Times New Roman"/>
          <w:w w:val="105"/>
        </w:rPr>
      </w:pPr>
      <w:r w:rsidRPr="007A1885">
        <w:rPr>
          <w:rFonts w:ascii="Times New Roman" w:hAnsi="Times New Roman" w:cs="Times New Roman"/>
          <w:w w:val="105"/>
        </w:rPr>
        <w:t>Z á s a d y  p r o  v y p r a c o v á n í</w:t>
      </w:r>
      <w:r w:rsidRPr="007A1885">
        <w:rPr>
          <w:rFonts w:ascii="Times New Roman" w:hAnsi="Times New Roman" w:cs="Times New Roman"/>
          <w:spacing w:val="15"/>
          <w:w w:val="105"/>
        </w:rPr>
        <w:t xml:space="preserve"> </w:t>
      </w:r>
      <w:r w:rsidRPr="007A1885">
        <w:rPr>
          <w:rFonts w:ascii="Times New Roman" w:hAnsi="Times New Roman" w:cs="Times New Roman"/>
          <w:w w:val="105"/>
        </w:rPr>
        <w:t>:</w:t>
      </w:r>
    </w:p>
    <w:p w14:paraId="5684A071" w14:textId="77777777" w:rsidR="00A92ACF" w:rsidRPr="007A1885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  <w:spacing w:val="-13"/>
          <w:w w:val="105"/>
        </w:rPr>
      </w:pPr>
      <w:r w:rsidRPr="007A1885">
        <w:rPr>
          <w:rFonts w:ascii="Times New Roman" w:hAnsi="Times New Roman" w:cs="Times New Roman"/>
          <w:spacing w:val="-13"/>
          <w:w w:val="105"/>
        </w:rPr>
        <w:t xml:space="preserve">Seznamte se s příslušnými paragrafy Trestního zákoníku, které se týkají použití  výpočetní techniky a pohybu na Internetu.  Dále se seznamte  se  Zákonem o kybernetické bezpečnosti a jeho dopadem na běžného uživatele. Seznamte se s tím,  jaké povinnosti má běžný uživatel zařízení (počítač, mobil) s internetovým připojením. Shrňte právní odpovědnost  uživatele  do základního velmi  jednoduchého a přehledného materiálu, který bude možno použít pro vzdělávání laiků v této oblasti. Cílem tohoto projektu je  jednak pro studenta  zvýšení znalosti toho,  co je legální a kdy už porušuje zákon v </w:t>
      </w:r>
      <w:proofErr w:type="spellStart"/>
      <w:r w:rsidRPr="007A1885">
        <w:rPr>
          <w:rFonts w:ascii="Times New Roman" w:hAnsi="Times New Roman" w:cs="Times New Roman"/>
          <w:spacing w:val="-13"/>
          <w:w w:val="105"/>
        </w:rPr>
        <w:t>kyber</w:t>
      </w:r>
      <w:proofErr w:type="spellEnd"/>
      <w:r w:rsidRPr="007A1885">
        <w:rPr>
          <w:rFonts w:ascii="Times New Roman" w:hAnsi="Times New Roman" w:cs="Times New Roman"/>
          <w:spacing w:val="-13"/>
          <w:w w:val="105"/>
        </w:rPr>
        <w:t xml:space="preserve"> prostředí,  a dále vypracování materiálu.</w:t>
      </w:r>
    </w:p>
    <w:p w14:paraId="390BF5DA" w14:textId="77777777" w:rsidR="00A92ACF" w:rsidRPr="007A1885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  <w:spacing w:val="-13"/>
          <w:w w:val="105"/>
        </w:rPr>
      </w:pPr>
    </w:p>
    <w:p w14:paraId="1AE38E21" w14:textId="77777777" w:rsidR="00A92ACF" w:rsidRPr="007A1885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  <w:spacing w:val="-13"/>
          <w:w w:val="105"/>
        </w:rPr>
      </w:pPr>
    </w:p>
    <w:p w14:paraId="26D04AFA" w14:textId="77777777" w:rsidR="00A92ACF" w:rsidRPr="007A1885" w:rsidRDefault="00A92ACF" w:rsidP="00A92ACF">
      <w:pPr>
        <w:pStyle w:val="Zkladntext"/>
        <w:spacing w:before="1"/>
        <w:ind w:left="110"/>
        <w:jc w:val="both"/>
        <w:rPr>
          <w:rFonts w:ascii="Times New Roman" w:hAnsi="Times New Roman" w:cs="Times New Roman"/>
          <w:w w:val="105"/>
        </w:rPr>
      </w:pPr>
      <w:r w:rsidRPr="007A1885">
        <w:rPr>
          <w:rFonts w:ascii="Times New Roman" w:hAnsi="Times New Roman" w:cs="Times New Roman"/>
          <w:w w:val="105"/>
        </w:rPr>
        <w:t>Seznam odborné literatury:</w:t>
      </w:r>
    </w:p>
    <w:p w14:paraId="1FD91B22" w14:textId="77777777" w:rsidR="00A92ACF" w:rsidRPr="007A1885" w:rsidRDefault="00A92ACF" w:rsidP="00A92ACF">
      <w:pPr>
        <w:pStyle w:val="Zkladntext"/>
        <w:spacing w:before="6"/>
        <w:rPr>
          <w:rFonts w:ascii="Times New Roman" w:hAnsi="Times New Roman" w:cs="Times New Roman"/>
          <w:sz w:val="24"/>
        </w:rPr>
      </w:pPr>
    </w:p>
    <w:p w14:paraId="66F2B7AC" w14:textId="77777777" w:rsidR="00A92ACF" w:rsidRPr="007A1885" w:rsidRDefault="004649F0" w:rsidP="00A92ACF">
      <w:pPr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jc w:val="left"/>
        <w:rPr>
          <w:sz w:val="19"/>
          <w:szCs w:val="19"/>
        </w:rPr>
      </w:pPr>
      <w:hyperlink r:id="rId10" w:history="1">
        <w:r w:rsidR="00A92ACF" w:rsidRPr="007A1885">
          <w:rPr>
            <w:rStyle w:val="Hypertextovodkaz"/>
            <w:color w:val="auto"/>
            <w:sz w:val="19"/>
            <w:szCs w:val="19"/>
          </w:rPr>
          <w:t>https://www.zakonyprolidi.cz/cs/2009-40</w:t>
        </w:r>
      </w:hyperlink>
      <w:r w:rsidR="00A92ACF" w:rsidRPr="007A1885">
        <w:rPr>
          <w:sz w:val="19"/>
          <w:szCs w:val="19"/>
        </w:rPr>
        <w:t xml:space="preserve">  aktuální znění</w:t>
      </w:r>
    </w:p>
    <w:p w14:paraId="087D36E7" w14:textId="77777777" w:rsidR="00A92ACF" w:rsidRPr="007A1885" w:rsidRDefault="00A92ACF" w:rsidP="00A92ACF">
      <w:pPr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jc w:val="left"/>
        <w:rPr>
          <w:sz w:val="19"/>
          <w:szCs w:val="19"/>
        </w:rPr>
      </w:pPr>
      <w:r w:rsidRPr="007A1885">
        <w:rPr>
          <w:sz w:val="19"/>
          <w:szCs w:val="19"/>
        </w:rPr>
        <w:t>Jan Kolouch a kolektiv,</w:t>
      </w:r>
      <w:r w:rsidRPr="007A1885">
        <w:t xml:space="preserve"> </w:t>
      </w:r>
      <w:r w:rsidRPr="007A1885">
        <w:rPr>
          <w:sz w:val="19"/>
          <w:szCs w:val="19"/>
        </w:rPr>
        <w:t>"CYBERSECURITY", https://knihy.nic.cz/</w:t>
      </w:r>
    </w:p>
    <w:p w14:paraId="46AFE13B" w14:textId="77777777" w:rsidR="00A92ACF" w:rsidRPr="007A1885" w:rsidRDefault="004649F0" w:rsidP="00A92ACF">
      <w:pPr>
        <w:pStyle w:val="Odstavecseseznamem"/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contextualSpacing w:val="0"/>
        <w:jc w:val="left"/>
        <w:rPr>
          <w:sz w:val="19"/>
          <w:szCs w:val="19"/>
        </w:rPr>
      </w:pPr>
      <w:hyperlink r:id="rId11" w:history="1">
        <w:r w:rsidR="00A92ACF" w:rsidRPr="007A1885">
          <w:rPr>
            <w:rStyle w:val="Hypertextovodkaz"/>
            <w:color w:val="auto"/>
            <w:sz w:val="19"/>
            <w:szCs w:val="19"/>
          </w:rPr>
          <w:t>https://www.nukib.cz/cs/</w:t>
        </w:r>
      </w:hyperlink>
      <w:r w:rsidR="00A92ACF" w:rsidRPr="007A1885">
        <w:rPr>
          <w:sz w:val="19"/>
          <w:szCs w:val="19"/>
        </w:rPr>
        <w:t>, vzdělávací materiály</w:t>
      </w:r>
    </w:p>
    <w:p w14:paraId="64607FCE" w14:textId="77777777" w:rsidR="00A92ACF" w:rsidRPr="007A1885" w:rsidRDefault="004649F0" w:rsidP="00A92ACF">
      <w:pPr>
        <w:pStyle w:val="Odstavecseseznamem"/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contextualSpacing w:val="0"/>
        <w:jc w:val="left"/>
        <w:rPr>
          <w:sz w:val="19"/>
          <w:szCs w:val="19"/>
        </w:rPr>
      </w:pPr>
      <w:hyperlink r:id="rId12" w:history="1">
        <w:r w:rsidR="00A92ACF" w:rsidRPr="007A1885">
          <w:rPr>
            <w:rStyle w:val="Hypertextovodkaz"/>
            <w:color w:val="auto"/>
            <w:sz w:val="19"/>
            <w:szCs w:val="19"/>
          </w:rPr>
          <w:t>https://www.zakonyprolidi.cz/cs/2014-181</w:t>
        </w:r>
      </w:hyperlink>
      <w:r w:rsidR="00A92ACF" w:rsidRPr="007A1885">
        <w:rPr>
          <w:sz w:val="19"/>
          <w:szCs w:val="19"/>
        </w:rPr>
        <w:t xml:space="preserve"> aktuální znění</w:t>
      </w:r>
    </w:p>
    <w:p w14:paraId="6513E6D6" w14:textId="77777777" w:rsidR="00A92ACF" w:rsidRPr="007A1885" w:rsidRDefault="00A92ACF" w:rsidP="00A92ACF">
      <w:pPr>
        <w:tabs>
          <w:tab w:val="left" w:pos="0"/>
        </w:tabs>
        <w:spacing w:before="33" w:line="276" w:lineRule="auto"/>
        <w:ind w:left="426" w:right="-64"/>
        <w:rPr>
          <w:sz w:val="19"/>
          <w:szCs w:val="19"/>
        </w:rPr>
      </w:pPr>
    </w:p>
    <w:p w14:paraId="51A9626A" w14:textId="270B1D5B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7071E108" w14:textId="5BD2F0DB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466EF2A0" w14:textId="295EC1A3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33375811" w14:textId="6D3A5373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71A0435B" w14:textId="2C44FF82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6E0AE508" w14:textId="330156B3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5567CEFE" w14:textId="0A7CC86F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7021FBD9" w14:textId="62C7B681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22B16AAD" w14:textId="77777777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6A315C30" w14:textId="77777777" w:rsidR="00A92ACF" w:rsidRPr="007A1885" w:rsidRDefault="00A92ACF" w:rsidP="00A92ACF">
      <w:pPr>
        <w:pStyle w:val="Zkladntext"/>
        <w:tabs>
          <w:tab w:val="left" w:pos="3119"/>
        </w:tabs>
        <w:ind w:left="162"/>
        <w:jc w:val="both"/>
        <w:rPr>
          <w:rFonts w:ascii="Times New Roman" w:hAnsi="Times New Roman" w:cs="Times New Roman"/>
          <w:w w:val="105"/>
        </w:rPr>
      </w:pPr>
      <w:r w:rsidRPr="007A1885">
        <w:rPr>
          <w:rFonts w:ascii="Times New Roman" w:hAnsi="Times New Roman" w:cs="Times New Roman"/>
          <w:w w:val="105"/>
        </w:rPr>
        <w:lastRenderedPageBreak/>
        <w:t>Vedoucí:</w:t>
      </w:r>
      <w:r w:rsidRPr="007A1885">
        <w:rPr>
          <w:rFonts w:ascii="Times New Roman" w:hAnsi="Times New Roman" w:cs="Times New Roman"/>
          <w:w w:val="105"/>
        </w:rPr>
        <w:tab/>
        <w:t>RNDr. Dagmar Brechlerová, Ph.D.</w:t>
      </w:r>
    </w:p>
    <w:p w14:paraId="02AA9BEC" w14:textId="77777777" w:rsidR="00A92ACF" w:rsidRPr="007A1885" w:rsidRDefault="00A92ACF" w:rsidP="00A92ACF">
      <w:pPr>
        <w:pStyle w:val="Zkladntext"/>
        <w:tabs>
          <w:tab w:val="left" w:pos="3119"/>
        </w:tabs>
        <w:ind w:left="162"/>
        <w:jc w:val="both"/>
        <w:rPr>
          <w:rFonts w:ascii="Times New Roman" w:hAnsi="Times New Roman" w:cs="Times New Roman"/>
          <w:w w:val="105"/>
        </w:rPr>
      </w:pPr>
      <w:r w:rsidRPr="007A1885">
        <w:rPr>
          <w:rFonts w:ascii="Times New Roman" w:hAnsi="Times New Roman" w:cs="Times New Roman"/>
          <w:w w:val="105"/>
        </w:rPr>
        <w:t>Konzultanti:</w:t>
      </w:r>
      <w:r w:rsidRPr="007A1885">
        <w:rPr>
          <w:rFonts w:ascii="Times New Roman" w:hAnsi="Times New Roman" w:cs="Times New Roman"/>
          <w:w w:val="105"/>
        </w:rPr>
        <w:tab/>
      </w:r>
    </w:p>
    <w:p w14:paraId="662C5139" w14:textId="77777777" w:rsidR="00A92ACF" w:rsidRPr="007A1885" w:rsidRDefault="00A92ACF" w:rsidP="00A92ACF">
      <w:pPr>
        <w:pStyle w:val="Zkladntext"/>
        <w:tabs>
          <w:tab w:val="left" w:pos="3119"/>
        </w:tabs>
        <w:ind w:left="162"/>
        <w:jc w:val="both"/>
        <w:rPr>
          <w:rFonts w:ascii="Times New Roman" w:hAnsi="Times New Roman" w:cs="Times New Roman"/>
          <w:sz w:val="20"/>
        </w:rPr>
      </w:pPr>
    </w:p>
    <w:p w14:paraId="4D34E328" w14:textId="77777777" w:rsidR="00A92ACF" w:rsidRPr="007A1885" w:rsidRDefault="00A92ACF" w:rsidP="00A92ACF">
      <w:pPr>
        <w:pStyle w:val="Zkladntext"/>
        <w:spacing w:before="185"/>
        <w:ind w:left="110"/>
        <w:rPr>
          <w:rFonts w:ascii="Times New Roman" w:hAnsi="Times New Roman" w:cs="Times New Roman"/>
          <w:sz w:val="20"/>
        </w:rPr>
      </w:pPr>
      <w:r w:rsidRPr="007A1885">
        <w:rPr>
          <w:rFonts w:ascii="Times New Roman" w:hAnsi="Times New Roman" w:cs="Times New Roman"/>
        </w:rPr>
        <w:t>V Praze dne 28.2.2022</w:t>
      </w:r>
    </w:p>
    <w:p w14:paraId="00FB5226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sz w:val="20"/>
        </w:rPr>
      </w:pPr>
    </w:p>
    <w:p w14:paraId="448B1C66" w14:textId="77777777" w:rsidR="00A92ACF" w:rsidRPr="007A1885" w:rsidRDefault="00A92ACF" w:rsidP="00A92ACF">
      <w:pPr>
        <w:sectPr w:rsidR="00A92ACF" w:rsidRPr="007A1885">
          <w:pgSz w:w="11906" w:h="16838"/>
          <w:pgMar w:top="900" w:right="740" w:bottom="280" w:left="740" w:header="0" w:footer="0" w:gutter="0"/>
          <w:cols w:space="708"/>
          <w:formProt w:val="0"/>
        </w:sectPr>
      </w:pPr>
    </w:p>
    <w:p w14:paraId="27CD4F6C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0A6CA36D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04C64120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44BD28C3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27D1AD43" w14:textId="77777777" w:rsidR="00A92ACF" w:rsidRPr="007A1885" w:rsidRDefault="00A92ACF" w:rsidP="00A92ACF">
      <w:pPr>
        <w:pStyle w:val="Zkladntext"/>
        <w:spacing w:before="167"/>
        <w:ind w:left="60" w:right="687"/>
        <w:jc w:val="center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</w:rPr>
        <w:br w:type="column"/>
      </w:r>
      <w:r w:rsidRPr="007A1885">
        <w:rPr>
          <w:rFonts w:ascii="Times New Roman" w:hAnsi="Times New Roman" w:cs="Times New Roman"/>
          <w:w w:val="105"/>
        </w:rPr>
        <w:t>....................................................</w:t>
      </w:r>
    </w:p>
    <w:p w14:paraId="31F0B6D0" w14:textId="77777777" w:rsidR="00A92ACF" w:rsidRPr="007A1885" w:rsidRDefault="00A92ACF" w:rsidP="00A92ACF">
      <w:pPr>
        <w:pStyle w:val="Zkladntext"/>
        <w:spacing w:before="84"/>
        <w:ind w:left="60" w:right="687"/>
        <w:jc w:val="center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  <w:w w:val="105"/>
        </w:rPr>
        <w:t>studentka / student</w:t>
      </w:r>
    </w:p>
    <w:p w14:paraId="7AA20A5F" w14:textId="77777777" w:rsidR="00A92ACF" w:rsidRPr="007A1885" w:rsidRDefault="00A92ACF" w:rsidP="00A92ACF">
      <w:pPr>
        <w:sectPr w:rsidR="00A92ACF" w:rsidRPr="007A1885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3574E349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60403C43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1B54C0E4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1D78A98C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390D149C" w14:textId="77777777" w:rsidR="00A92ACF" w:rsidRPr="007A1885" w:rsidRDefault="00A92ACF" w:rsidP="00A92ACF">
      <w:pPr>
        <w:pStyle w:val="Zkladntext"/>
        <w:spacing w:before="167"/>
        <w:ind w:left="60" w:right="687"/>
        <w:jc w:val="center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  <w:w w:val="105"/>
        </w:rPr>
        <w:t>....................................................</w:t>
      </w:r>
    </w:p>
    <w:p w14:paraId="45DC79B7" w14:textId="77777777" w:rsidR="00A92ACF" w:rsidRPr="007A1885" w:rsidRDefault="00A92ACF" w:rsidP="00A92ACF">
      <w:pPr>
        <w:pStyle w:val="Zkladntext"/>
        <w:spacing w:before="84"/>
        <w:ind w:left="60" w:right="687"/>
        <w:jc w:val="center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  <w:w w:val="105"/>
        </w:rPr>
        <w:t>vedoucí práce</w:t>
      </w:r>
    </w:p>
    <w:p w14:paraId="3636418A" w14:textId="77777777" w:rsidR="00A92ACF" w:rsidRPr="007A1885" w:rsidRDefault="00A92ACF" w:rsidP="00A92ACF">
      <w:pPr>
        <w:sectPr w:rsidR="00A92ACF" w:rsidRPr="007A1885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5A7D1FBA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0D36FF2F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11E87509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1DDE8E46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7E04C926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18A5C013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29C669C0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3BD3C437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461B472D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  <w:w w:val="105"/>
        </w:rPr>
        <w:t xml:space="preserve">  ....................................................</w:t>
      </w:r>
    </w:p>
    <w:p w14:paraId="1F8650FB" w14:textId="77777777" w:rsidR="00A92ACF" w:rsidRPr="007A1885" w:rsidRDefault="00A92ACF" w:rsidP="00A92ACF">
      <w:pPr>
        <w:pStyle w:val="Zkladntext"/>
        <w:spacing w:before="84"/>
        <w:ind w:left="60" w:right="687"/>
        <w:jc w:val="center"/>
        <w:rPr>
          <w:rFonts w:ascii="Times New Roman" w:hAnsi="Times New Roman" w:cs="Times New Roman"/>
        </w:rPr>
        <w:sectPr w:rsidR="00A92ACF" w:rsidRPr="007A1885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  <w:r w:rsidRPr="007A1885">
        <w:rPr>
          <w:rFonts w:ascii="Times New Roman" w:hAnsi="Times New Roman" w:cs="Times New Roman"/>
          <w:w w:val="105"/>
        </w:rPr>
        <w:t xml:space="preserve">vedoucí / zástupce </w:t>
      </w:r>
      <w:proofErr w:type="spellStart"/>
      <w:r w:rsidRPr="007A1885">
        <w:rPr>
          <w:rFonts w:ascii="Times New Roman" w:hAnsi="Times New Roman" w:cs="Times New Roman"/>
          <w:w w:val="105"/>
        </w:rPr>
        <w:t>ved</w:t>
      </w:r>
      <w:proofErr w:type="spellEnd"/>
      <w:r w:rsidRPr="007A1885">
        <w:rPr>
          <w:rFonts w:ascii="Times New Roman" w:hAnsi="Times New Roman" w:cs="Times New Roman"/>
          <w:w w:val="105"/>
        </w:rPr>
        <w:t xml:space="preserve">. </w:t>
      </w:r>
      <w:proofErr w:type="spellStart"/>
      <w:r w:rsidRPr="007A1885">
        <w:rPr>
          <w:rFonts w:ascii="Times New Roman" w:hAnsi="Times New Roman" w:cs="Times New Roman"/>
          <w:w w:val="105"/>
        </w:rPr>
        <w:t>katedr</w:t>
      </w:r>
      <w:proofErr w:type="spellEnd"/>
    </w:p>
    <w:p w14:paraId="7EDD7988" w14:textId="77777777" w:rsidR="00A92ACF" w:rsidRPr="007A1885" w:rsidRDefault="00A92ACF" w:rsidP="00A92ACF">
      <w:pPr>
        <w:sectPr w:rsidR="00A92ACF" w:rsidRPr="007A1885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118C5A22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12C8C2FA" w14:textId="7834EA1C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1061C66" w14:textId="027C4203" w:rsidR="005A4CEB" w:rsidRPr="007A1885" w:rsidRDefault="005A4CE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B6E234" w14:textId="77777777" w:rsidR="005A4CEB" w:rsidRPr="007A1885" w:rsidRDefault="005A4CE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AECA56C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392E758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5C1DCE8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9448421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48DA348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8BDCAF5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2015FC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DF83D7C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75BAF30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35CA911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CEC8D7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BFBCDE1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615E830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1793CCD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31E4344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07436D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0B25728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4C679F7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5B8464C" w14:textId="77777777" w:rsidR="002A11FB" w:rsidRPr="007A1885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96DC0BA" w14:textId="77777777" w:rsidR="002A11FB" w:rsidRPr="007A1885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28787B9" w14:textId="77777777" w:rsidR="00E249B0" w:rsidRPr="007A1885" w:rsidRDefault="00E249B0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46E8A1E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FB5666E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D277962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E685BFA" w14:textId="77777777" w:rsidR="00786D82" w:rsidRPr="007A1885" w:rsidRDefault="00786D82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  <w:r w:rsidRPr="007A1885">
        <w:rPr>
          <w:b/>
          <w:sz w:val="32"/>
          <w:szCs w:val="28"/>
        </w:rPr>
        <w:t>PROHLÁŠENÍ</w:t>
      </w:r>
    </w:p>
    <w:p w14:paraId="549D4236" w14:textId="77777777" w:rsidR="00E249B0" w:rsidRPr="007A1885" w:rsidRDefault="00E249B0" w:rsidP="00E249B0">
      <w:pPr>
        <w:pStyle w:val="Normlnbezodsazen"/>
      </w:pPr>
    </w:p>
    <w:p w14:paraId="3001FAE5" w14:textId="0DEF536D" w:rsidR="00786D82" w:rsidRPr="007A1885" w:rsidRDefault="00786D82" w:rsidP="00E249B0">
      <w:pPr>
        <w:pStyle w:val="Normlnbezodsazen"/>
      </w:pPr>
      <w:r w:rsidRPr="007A1885">
        <w:t xml:space="preserve">Prohlašuji, že jsem práci s názvem </w:t>
      </w:r>
      <w:r w:rsidR="00432FC1" w:rsidRPr="007A1885">
        <w:t>„</w:t>
      </w:r>
      <w:r w:rsidR="00432FC1" w:rsidRPr="007A1885">
        <w:rPr>
          <w:w w:val="105"/>
        </w:rPr>
        <w:t>Užívání IT a právní odpovědnost“</w:t>
      </w:r>
      <w:r w:rsidR="00432FC1" w:rsidRPr="007A1885">
        <w:rPr>
          <w:b/>
          <w:w w:val="105"/>
        </w:rPr>
        <w:t xml:space="preserve"> </w:t>
      </w:r>
      <w:r w:rsidRPr="007A1885">
        <w:t xml:space="preserve">vypracoval samostatně a použil k tomu úplný výčet citací použitých pramenů, které uvádím v seznamu přiloženém k práci. </w:t>
      </w:r>
    </w:p>
    <w:p w14:paraId="5702DE89" w14:textId="77777777" w:rsidR="00786D82" w:rsidRPr="007A1885" w:rsidRDefault="00786D82" w:rsidP="00E249B0">
      <w:pPr>
        <w:pStyle w:val="Normlnbezodsazen"/>
      </w:pPr>
      <w:r w:rsidRPr="007A1885">
        <w:t xml:space="preserve">Nemám závažný důvod proti užití tohoto školního díla ve smyslu §60 Zákona č.121/2000 Sb., o právu autorském, o právech souvisejících s právem autorským a o změně některých zákonů (autorský zákon). </w:t>
      </w:r>
    </w:p>
    <w:p w14:paraId="24200237" w14:textId="77777777" w:rsidR="00786D82" w:rsidRPr="007A1885" w:rsidRDefault="00786D82" w:rsidP="00D66B84">
      <w:pPr>
        <w:tabs>
          <w:tab w:val="right" w:pos="9072"/>
        </w:tabs>
        <w:spacing w:after="0" w:line="360" w:lineRule="auto"/>
        <w:contextualSpacing/>
        <w:jc w:val="center"/>
      </w:pPr>
    </w:p>
    <w:p w14:paraId="7B01C6A7" w14:textId="3266653B" w:rsidR="00786D82" w:rsidRPr="007A1885" w:rsidRDefault="00786D82" w:rsidP="00D66B84">
      <w:pPr>
        <w:spacing w:after="0" w:line="360" w:lineRule="auto"/>
        <w:ind w:firstLine="0"/>
        <w:contextualSpacing/>
        <w:rPr>
          <w:sz w:val="28"/>
        </w:rPr>
      </w:pPr>
      <w:r w:rsidRPr="007A1885">
        <w:rPr>
          <w:szCs w:val="24"/>
        </w:rPr>
        <w:t xml:space="preserve">V Kladně </w:t>
      </w:r>
      <w:r w:rsidR="005C30DA" w:rsidRPr="007A1885">
        <w:rPr>
          <w:szCs w:val="24"/>
        </w:rPr>
        <w:t>23.5.2022</w:t>
      </w:r>
      <w:r w:rsidRPr="007A1885">
        <w:rPr>
          <w:sz w:val="28"/>
        </w:rPr>
        <w:tab/>
      </w:r>
      <w:r w:rsidRPr="007A1885">
        <w:rPr>
          <w:sz w:val="28"/>
        </w:rPr>
        <w:tab/>
        <w:t xml:space="preserve">  </w:t>
      </w:r>
      <w:r w:rsidRPr="007A1885">
        <w:rPr>
          <w:sz w:val="28"/>
        </w:rPr>
        <w:tab/>
      </w:r>
      <w:r w:rsidRPr="007A1885">
        <w:rPr>
          <w:sz w:val="28"/>
        </w:rPr>
        <w:tab/>
        <w:t xml:space="preserve">      …...….………...………………...</w:t>
      </w:r>
    </w:p>
    <w:p w14:paraId="0E2EEA3C" w14:textId="659D6806" w:rsidR="00E249B0" w:rsidRPr="007A1885" w:rsidRDefault="00786D82" w:rsidP="00E249B0">
      <w:pPr>
        <w:spacing w:after="0" w:line="360" w:lineRule="auto"/>
        <w:ind w:firstLine="709"/>
        <w:rPr>
          <w:szCs w:val="24"/>
        </w:rPr>
      </w:pPr>
      <w:r w:rsidRPr="007A1885">
        <w:rPr>
          <w:szCs w:val="24"/>
        </w:rPr>
        <w:tab/>
      </w:r>
      <w:r w:rsidRPr="007A1885">
        <w:rPr>
          <w:szCs w:val="24"/>
        </w:rPr>
        <w:tab/>
      </w:r>
      <w:r w:rsidRPr="007A1885">
        <w:rPr>
          <w:szCs w:val="24"/>
        </w:rPr>
        <w:tab/>
      </w:r>
      <w:r w:rsidRPr="007A1885">
        <w:rPr>
          <w:szCs w:val="24"/>
        </w:rPr>
        <w:tab/>
      </w:r>
      <w:r w:rsidRPr="007A1885">
        <w:rPr>
          <w:szCs w:val="24"/>
        </w:rPr>
        <w:tab/>
      </w:r>
      <w:r w:rsidRPr="007A1885">
        <w:rPr>
          <w:szCs w:val="24"/>
        </w:rPr>
        <w:tab/>
      </w:r>
      <w:r w:rsidRPr="007A1885">
        <w:rPr>
          <w:szCs w:val="24"/>
        </w:rPr>
        <w:tab/>
      </w:r>
      <w:r w:rsidR="005A4CEB" w:rsidRPr="007A1885">
        <w:rPr>
          <w:szCs w:val="24"/>
        </w:rPr>
        <w:t>Šimon Kochánek</w:t>
      </w:r>
      <w:r w:rsidR="00E249B0" w:rsidRPr="007A1885">
        <w:rPr>
          <w:szCs w:val="24"/>
        </w:rPr>
        <w:br w:type="page"/>
      </w:r>
    </w:p>
    <w:p w14:paraId="38DCB320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5D0965D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E25290E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A4CB8F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722261B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1CCF00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03DE9C7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3E224D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B6C7DC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31DE34A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CA579B4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33AD6EA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353B7C3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DBD64C5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35CFA47F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9E66830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737E14A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5CAA46E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A12F3EA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243DB0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5F4F13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C693FFA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CC83CE1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8D43C4F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11A81DD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0F4A29F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0F9577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4E5B8B1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BEB3C8F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A7F271E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B0C9CB1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E3F045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C8542DC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F62C9D0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BE50CDF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2BBED3" w14:textId="77777777" w:rsidR="006E190E" w:rsidRPr="007A1885" w:rsidRDefault="006E190E" w:rsidP="00E249B0">
      <w:pPr>
        <w:tabs>
          <w:tab w:val="right" w:pos="9072"/>
        </w:tabs>
        <w:spacing w:before="480"/>
        <w:ind w:firstLine="0"/>
        <w:contextualSpacing/>
        <w:rPr>
          <w:b/>
          <w:sz w:val="28"/>
          <w:szCs w:val="28"/>
        </w:rPr>
      </w:pPr>
      <w:r w:rsidRPr="007A1885">
        <w:rPr>
          <w:b/>
          <w:sz w:val="32"/>
          <w:szCs w:val="28"/>
        </w:rPr>
        <w:t>PODĚKOVÁNÍ</w:t>
      </w:r>
    </w:p>
    <w:p w14:paraId="32446937" w14:textId="77777777" w:rsidR="00E249B0" w:rsidRPr="007A1885" w:rsidRDefault="00E249B0" w:rsidP="00E249B0">
      <w:pPr>
        <w:pStyle w:val="Normlnbezodsazen"/>
      </w:pPr>
    </w:p>
    <w:p w14:paraId="15D732E2" w14:textId="6799ACB3" w:rsidR="00282F07" w:rsidRPr="007A1885" w:rsidRDefault="00222650" w:rsidP="00282F07">
      <w:pPr>
        <w:pStyle w:val="Normlnbezodsazen"/>
      </w:pPr>
      <w:r w:rsidRPr="007A1885">
        <w:t>Rád bych poděkoval paní doktorce Brechlerové za možnost</w:t>
      </w:r>
      <w:r w:rsidR="00BC766D" w:rsidRPr="007A1885">
        <w:t xml:space="preserve"> práce pod jejím vedením na tomto projektu</w:t>
      </w:r>
      <w:r w:rsidR="00282F07" w:rsidRPr="007A1885">
        <w:t>.</w:t>
      </w:r>
    </w:p>
    <w:p w14:paraId="7435C471" w14:textId="77777777" w:rsidR="00F33B26" w:rsidRPr="007A1885" w:rsidRDefault="00E249B0" w:rsidP="00F33B26">
      <w:pPr>
        <w:pStyle w:val="Normlnbezodsazen"/>
        <w:rPr>
          <w:rFonts w:eastAsia="Times New Roman"/>
          <w:szCs w:val="20"/>
        </w:rPr>
      </w:pPr>
      <w:r w:rsidRPr="007A1885">
        <w:br w:type="page"/>
      </w:r>
    </w:p>
    <w:p w14:paraId="0F2AEB18" w14:textId="77777777" w:rsidR="00F33B26" w:rsidRPr="007A1885" w:rsidRDefault="00F33B26" w:rsidP="00F33B26">
      <w:pPr>
        <w:pStyle w:val="Normlnbezodsazen"/>
        <w:rPr>
          <w:rFonts w:eastAsia="Times New Roman"/>
          <w:szCs w:val="20"/>
        </w:rPr>
      </w:pPr>
    </w:p>
    <w:p w14:paraId="55872A79" w14:textId="4DBE0DF9" w:rsidR="00205843" w:rsidRPr="007A1885" w:rsidRDefault="005C015F" w:rsidP="00F33B26">
      <w:pPr>
        <w:pStyle w:val="Normlnbezodsazen"/>
        <w:rPr>
          <w:sz w:val="32"/>
        </w:rPr>
      </w:pPr>
      <w:r w:rsidRPr="007A1885">
        <w:t xml:space="preserve"> </w:t>
      </w:r>
    </w:p>
    <w:p w14:paraId="3D7558C5" w14:textId="77777777" w:rsidR="00205843" w:rsidRPr="007A1885" w:rsidRDefault="00205843" w:rsidP="00DE2948">
      <w:pPr>
        <w:spacing w:after="0" w:line="360" w:lineRule="auto"/>
        <w:ind w:firstLine="0"/>
      </w:pPr>
    </w:p>
    <w:p w14:paraId="59DB5E39" w14:textId="77777777" w:rsidR="00205843" w:rsidRPr="007A1885" w:rsidRDefault="00205843" w:rsidP="00DE2948">
      <w:pPr>
        <w:spacing w:after="0" w:line="360" w:lineRule="auto"/>
        <w:ind w:firstLine="0"/>
      </w:pPr>
    </w:p>
    <w:p w14:paraId="4FBA96AF" w14:textId="77777777" w:rsidR="00205843" w:rsidRPr="007A1885" w:rsidRDefault="00205843" w:rsidP="00DE2948">
      <w:pPr>
        <w:spacing w:after="0" w:line="360" w:lineRule="auto"/>
        <w:ind w:firstLine="0"/>
      </w:pPr>
    </w:p>
    <w:p w14:paraId="44339995" w14:textId="77777777" w:rsidR="00205843" w:rsidRPr="007A1885" w:rsidRDefault="00205843" w:rsidP="00DE2948">
      <w:pPr>
        <w:spacing w:after="0" w:line="360" w:lineRule="auto"/>
        <w:ind w:firstLine="0"/>
      </w:pPr>
    </w:p>
    <w:p w14:paraId="0A97B316" w14:textId="77777777" w:rsidR="00205843" w:rsidRPr="007A1885" w:rsidRDefault="00205843" w:rsidP="00DE2948">
      <w:pPr>
        <w:spacing w:after="0" w:line="360" w:lineRule="auto"/>
        <w:ind w:firstLine="0"/>
      </w:pPr>
    </w:p>
    <w:p w14:paraId="78BE112E" w14:textId="77777777" w:rsidR="00205843" w:rsidRPr="007A1885" w:rsidRDefault="00205843" w:rsidP="00DE2948">
      <w:pPr>
        <w:spacing w:after="0" w:line="360" w:lineRule="auto"/>
        <w:ind w:firstLine="0"/>
      </w:pPr>
    </w:p>
    <w:p w14:paraId="2EA608C6" w14:textId="77777777" w:rsidR="00205843" w:rsidRPr="007A1885" w:rsidRDefault="00205843" w:rsidP="00DE2948">
      <w:pPr>
        <w:spacing w:after="0" w:line="360" w:lineRule="auto"/>
        <w:ind w:firstLine="0"/>
      </w:pPr>
    </w:p>
    <w:p w14:paraId="32AB5F89" w14:textId="77777777" w:rsidR="00205843" w:rsidRPr="007A1885" w:rsidRDefault="00205843" w:rsidP="00DE2948">
      <w:pPr>
        <w:spacing w:after="0" w:line="360" w:lineRule="auto"/>
        <w:ind w:firstLine="0"/>
      </w:pPr>
    </w:p>
    <w:p w14:paraId="737CC8CF" w14:textId="77777777" w:rsidR="00205843" w:rsidRPr="007A1885" w:rsidRDefault="00205843" w:rsidP="00DE2948">
      <w:pPr>
        <w:spacing w:after="0" w:line="360" w:lineRule="auto"/>
        <w:ind w:firstLine="0"/>
      </w:pPr>
    </w:p>
    <w:p w14:paraId="15309654" w14:textId="77777777" w:rsidR="00205843" w:rsidRPr="007A1885" w:rsidRDefault="00205843" w:rsidP="00DE2948">
      <w:pPr>
        <w:spacing w:after="0" w:line="360" w:lineRule="auto"/>
        <w:ind w:firstLine="0"/>
      </w:pPr>
    </w:p>
    <w:p w14:paraId="0403C200" w14:textId="77777777" w:rsidR="00205843" w:rsidRPr="007A1885" w:rsidRDefault="00205843" w:rsidP="00DE2948">
      <w:pPr>
        <w:spacing w:after="0" w:line="360" w:lineRule="auto"/>
        <w:ind w:firstLine="0"/>
      </w:pPr>
    </w:p>
    <w:p w14:paraId="1F36374B" w14:textId="77777777" w:rsidR="00205843" w:rsidRPr="007A1885" w:rsidRDefault="00205843" w:rsidP="00DE2948">
      <w:pPr>
        <w:spacing w:after="0" w:line="360" w:lineRule="auto"/>
        <w:ind w:firstLine="0"/>
      </w:pPr>
    </w:p>
    <w:p w14:paraId="14FF8358" w14:textId="77777777" w:rsidR="00205843" w:rsidRPr="007A1885" w:rsidRDefault="00205843" w:rsidP="00DE2948">
      <w:pPr>
        <w:spacing w:after="0" w:line="360" w:lineRule="auto"/>
        <w:ind w:firstLine="0"/>
      </w:pPr>
    </w:p>
    <w:p w14:paraId="24A5D1FE" w14:textId="77777777" w:rsidR="00F33B26" w:rsidRPr="007A1885" w:rsidRDefault="00F33B26" w:rsidP="00D66B84">
      <w:pPr>
        <w:spacing w:after="0" w:line="360" w:lineRule="auto"/>
        <w:ind w:firstLine="0"/>
      </w:pPr>
    </w:p>
    <w:p w14:paraId="1110ED66" w14:textId="77777777" w:rsidR="00834C15" w:rsidRPr="007A1885" w:rsidRDefault="00834C15" w:rsidP="00DE2948">
      <w:pPr>
        <w:spacing w:after="0" w:line="360" w:lineRule="auto"/>
        <w:ind w:firstLine="0"/>
      </w:pPr>
    </w:p>
    <w:p w14:paraId="51700B57" w14:textId="77777777" w:rsidR="00856733" w:rsidRPr="007A1885" w:rsidRDefault="00856733" w:rsidP="00DE2948">
      <w:pPr>
        <w:spacing w:after="0" w:line="360" w:lineRule="auto"/>
        <w:ind w:firstLine="0"/>
      </w:pPr>
    </w:p>
    <w:p w14:paraId="526FE5AA" w14:textId="77777777" w:rsidR="00856733" w:rsidRPr="007A1885" w:rsidRDefault="00856733" w:rsidP="00DE2948">
      <w:pPr>
        <w:spacing w:after="0" w:line="360" w:lineRule="auto"/>
        <w:ind w:firstLine="0"/>
      </w:pPr>
    </w:p>
    <w:p w14:paraId="29CA9B87" w14:textId="77777777" w:rsidR="00304E67" w:rsidRPr="007A1885" w:rsidRDefault="00304E67" w:rsidP="00DE2948">
      <w:pPr>
        <w:spacing w:after="0" w:line="360" w:lineRule="auto"/>
        <w:ind w:firstLine="0"/>
      </w:pPr>
    </w:p>
    <w:p w14:paraId="5CBD4BAE" w14:textId="77777777" w:rsidR="00834C15" w:rsidRPr="007A1885" w:rsidRDefault="00304E67" w:rsidP="002A11FB">
      <w:pPr>
        <w:spacing w:before="480"/>
        <w:ind w:firstLine="0"/>
        <w:rPr>
          <w:b/>
          <w:sz w:val="28"/>
          <w:szCs w:val="28"/>
        </w:rPr>
      </w:pPr>
      <w:r w:rsidRPr="007A1885">
        <w:rPr>
          <w:b/>
          <w:sz w:val="32"/>
          <w:szCs w:val="28"/>
        </w:rPr>
        <w:t>ABSTRAKT</w:t>
      </w:r>
    </w:p>
    <w:p w14:paraId="2F7F20DE" w14:textId="77777777" w:rsidR="00456EEE" w:rsidRPr="007A1885" w:rsidRDefault="00456EEE" w:rsidP="008832B5">
      <w:pPr>
        <w:spacing w:after="0" w:line="360" w:lineRule="auto"/>
        <w:ind w:firstLine="0"/>
        <w:rPr>
          <w:b/>
          <w:sz w:val="36"/>
          <w:szCs w:val="36"/>
        </w:rPr>
      </w:pPr>
    </w:p>
    <w:p w14:paraId="2ACDC974" w14:textId="77777777" w:rsidR="001A560D" w:rsidRPr="007A1885" w:rsidRDefault="001A560D" w:rsidP="001A560D">
      <w:pPr>
        <w:spacing w:after="0" w:line="360" w:lineRule="auto"/>
        <w:ind w:firstLine="0"/>
        <w:jc w:val="left"/>
        <w:rPr>
          <w:b/>
          <w:w w:val="105"/>
          <w:szCs w:val="24"/>
        </w:rPr>
      </w:pPr>
      <w:r w:rsidRPr="007A1885">
        <w:rPr>
          <w:b/>
          <w:w w:val="105"/>
          <w:szCs w:val="24"/>
        </w:rPr>
        <w:t xml:space="preserve">Užívání IT a právní odpovědnost </w:t>
      </w:r>
    </w:p>
    <w:p w14:paraId="5DE58D85" w14:textId="2D1E1650" w:rsidR="00834C15" w:rsidRPr="007A1885" w:rsidRDefault="00604033" w:rsidP="00856733">
      <w:pPr>
        <w:pStyle w:val="Normlnbezodsazen"/>
      </w:pPr>
      <w:r w:rsidRPr="007A1885">
        <w:t>Hlavními</w:t>
      </w:r>
      <w:r w:rsidR="007610B6" w:rsidRPr="007A1885">
        <w:t xml:space="preserve"> cíli je rešerše a informování studenta o vzdělání se v právním předpisech pohybujících se okolo</w:t>
      </w:r>
      <w:ins w:id="0" w:author="hodn1" w:date="2022-06-19T21:17:00Z">
        <w:r w:rsidR="007D4173">
          <w:t>?????</w:t>
        </w:r>
      </w:ins>
      <w:r w:rsidR="007610B6" w:rsidRPr="007A1885">
        <w:t xml:space="preserve"> výpočetní techniky</w:t>
      </w:r>
      <w:r w:rsidR="008E2458" w:rsidRPr="007A1885">
        <w:t>.</w:t>
      </w:r>
      <w:r w:rsidR="00DB2018" w:rsidRPr="007A1885">
        <w:t xml:space="preserve"> </w:t>
      </w:r>
      <w:r w:rsidR="008E2458" w:rsidRPr="007A1885">
        <w:t>Dále vzdělání se v </w:t>
      </w:r>
      <w:del w:id="1" w:author="hodn1" w:date="2022-06-19T21:18:00Z">
        <w:r w:rsidR="008E2458" w:rsidRPr="007A1885" w:rsidDel="007D4173">
          <w:delText xml:space="preserve">zákonu </w:delText>
        </w:r>
      </w:del>
      <w:ins w:id="2" w:author="hodn1" w:date="2022-06-19T21:18:00Z">
        <w:r w:rsidR="007D4173">
          <w:t>Z</w:t>
        </w:r>
        <w:r w:rsidR="007D4173" w:rsidRPr="007A1885">
          <w:t xml:space="preserve">ákonu </w:t>
        </w:r>
      </w:ins>
      <w:r w:rsidR="008E2458" w:rsidRPr="007A1885">
        <w:t>o kybernetické bezpečnosti a zjištění si práv a povinností s internetovým připojením. Mnoho informací bylo čerpáno z</w:t>
      </w:r>
      <w:r w:rsidR="006173E9" w:rsidRPr="007A1885">
        <w:t> </w:t>
      </w:r>
      <w:r w:rsidR="008E2458" w:rsidRPr="007A1885">
        <w:t>přednášek</w:t>
      </w:r>
      <w:r w:rsidR="006173E9" w:rsidRPr="007A1885">
        <w:t xml:space="preserve"> doc. Jana Koloucha</w:t>
      </w:r>
      <w:r w:rsidR="00E91FA0" w:rsidRPr="007A1885">
        <w:t xml:space="preserve"> a od Národního Ú</w:t>
      </w:r>
      <w:r w:rsidR="0011420F" w:rsidRPr="007A1885">
        <w:t>řad</w:t>
      </w:r>
      <w:r w:rsidR="00E91FA0" w:rsidRPr="007A1885">
        <w:t xml:space="preserve"> pro Kybernetickou</w:t>
      </w:r>
      <w:r w:rsidR="0011420F" w:rsidRPr="007A1885">
        <w:t xml:space="preserve"> a </w:t>
      </w:r>
      <w:r w:rsidR="00D97943" w:rsidRPr="007A1885">
        <w:t>I</w:t>
      </w:r>
      <w:r w:rsidR="0011420F" w:rsidRPr="007A1885">
        <w:t>nformační</w:t>
      </w:r>
      <w:r w:rsidR="00E91FA0" w:rsidRPr="007A1885">
        <w:t xml:space="preserve"> Bezpečnost</w:t>
      </w:r>
      <w:r w:rsidR="00962635" w:rsidRPr="007A1885">
        <w:t>.</w:t>
      </w:r>
    </w:p>
    <w:p w14:paraId="4A730C05" w14:textId="77777777" w:rsidR="00834C15" w:rsidRPr="007A1885" w:rsidRDefault="00834C15" w:rsidP="00856733">
      <w:pPr>
        <w:spacing w:before="360"/>
        <w:ind w:firstLine="0"/>
        <w:rPr>
          <w:b/>
          <w:sz w:val="28"/>
        </w:rPr>
      </w:pPr>
      <w:r w:rsidRPr="007A1885">
        <w:rPr>
          <w:b/>
          <w:sz w:val="28"/>
        </w:rPr>
        <w:t>Klíčová slova</w:t>
      </w:r>
    </w:p>
    <w:p w14:paraId="3AA0FA74" w14:textId="3A48B71A" w:rsidR="00CA0FA6" w:rsidRPr="007A1885" w:rsidRDefault="00456EEE" w:rsidP="00CA0FA6">
      <w:pPr>
        <w:pStyle w:val="Normlnbezodsazen"/>
      </w:pPr>
      <w:r w:rsidRPr="007A1885">
        <w:t>Právo v IT, zákon o kybernetické bezpečnosti, kybernetická bezpečnost</w:t>
      </w:r>
      <w:r w:rsidR="00CA0FA6" w:rsidRPr="007A1885">
        <w:br w:type="page"/>
      </w:r>
    </w:p>
    <w:p w14:paraId="4CB4F76D" w14:textId="77777777" w:rsidR="00205843" w:rsidRPr="007A1885" w:rsidRDefault="00205843" w:rsidP="00DE2948">
      <w:pPr>
        <w:spacing w:after="0" w:line="360" w:lineRule="auto"/>
        <w:ind w:firstLine="0"/>
      </w:pPr>
    </w:p>
    <w:p w14:paraId="5584EEC8" w14:textId="77777777" w:rsidR="00205843" w:rsidRPr="007A1885" w:rsidRDefault="00205843" w:rsidP="00DE2948">
      <w:pPr>
        <w:spacing w:after="0" w:line="360" w:lineRule="auto"/>
        <w:ind w:firstLine="0"/>
      </w:pPr>
    </w:p>
    <w:p w14:paraId="67C954DB" w14:textId="77777777" w:rsidR="00205843" w:rsidRPr="007A1885" w:rsidRDefault="00205843" w:rsidP="00DE2948">
      <w:pPr>
        <w:spacing w:after="0" w:line="360" w:lineRule="auto"/>
        <w:ind w:firstLine="0"/>
      </w:pPr>
    </w:p>
    <w:p w14:paraId="31C94C79" w14:textId="77777777" w:rsidR="00205843" w:rsidRPr="007A1885" w:rsidRDefault="00205843" w:rsidP="00DE2948">
      <w:pPr>
        <w:spacing w:after="0" w:line="360" w:lineRule="auto"/>
        <w:ind w:firstLine="0"/>
      </w:pPr>
    </w:p>
    <w:p w14:paraId="12877B8D" w14:textId="77777777" w:rsidR="00205843" w:rsidRPr="007A1885" w:rsidRDefault="00205843" w:rsidP="00DE2948">
      <w:pPr>
        <w:spacing w:after="0" w:line="360" w:lineRule="auto"/>
        <w:ind w:firstLine="0"/>
      </w:pPr>
    </w:p>
    <w:p w14:paraId="729B8F89" w14:textId="77777777" w:rsidR="00205843" w:rsidRPr="007A1885" w:rsidRDefault="00205843" w:rsidP="00DE2948">
      <w:pPr>
        <w:spacing w:after="0" w:line="360" w:lineRule="auto"/>
        <w:ind w:firstLine="0"/>
      </w:pPr>
    </w:p>
    <w:p w14:paraId="54DE6744" w14:textId="77777777" w:rsidR="00205843" w:rsidRPr="007A1885" w:rsidRDefault="00205843" w:rsidP="00DE2948">
      <w:pPr>
        <w:spacing w:after="0" w:line="360" w:lineRule="auto"/>
        <w:ind w:firstLine="0"/>
      </w:pPr>
    </w:p>
    <w:p w14:paraId="732C7624" w14:textId="77777777" w:rsidR="00205843" w:rsidRPr="007A1885" w:rsidRDefault="00205843" w:rsidP="00DE2948">
      <w:pPr>
        <w:spacing w:after="0" w:line="360" w:lineRule="auto"/>
        <w:ind w:firstLine="0"/>
      </w:pPr>
    </w:p>
    <w:p w14:paraId="0BBD2623" w14:textId="77777777" w:rsidR="00205843" w:rsidRPr="007A1885" w:rsidRDefault="00205843" w:rsidP="00DE2948">
      <w:pPr>
        <w:spacing w:after="0" w:line="360" w:lineRule="auto"/>
        <w:ind w:firstLine="0"/>
      </w:pPr>
    </w:p>
    <w:p w14:paraId="726CC548" w14:textId="77777777" w:rsidR="00205843" w:rsidRPr="007A1885" w:rsidRDefault="00205843" w:rsidP="00DE2948">
      <w:pPr>
        <w:spacing w:after="0" w:line="360" w:lineRule="auto"/>
        <w:ind w:firstLine="0"/>
      </w:pPr>
    </w:p>
    <w:p w14:paraId="51D960AD" w14:textId="77777777" w:rsidR="00205843" w:rsidRPr="007A1885" w:rsidRDefault="00205843" w:rsidP="00DE2948">
      <w:pPr>
        <w:spacing w:after="0" w:line="360" w:lineRule="auto"/>
        <w:ind w:firstLine="0"/>
      </w:pPr>
    </w:p>
    <w:p w14:paraId="1B5EC110" w14:textId="77777777" w:rsidR="00205843" w:rsidRPr="007A1885" w:rsidRDefault="00205843" w:rsidP="00DE2948">
      <w:pPr>
        <w:spacing w:after="0" w:line="360" w:lineRule="auto"/>
        <w:ind w:firstLine="0"/>
      </w:pPr>
    </w:p>
    <w:p w14:paraId="1D215217" w14:textId="77777777" w:rsidR="00205843" w:rsidRPr="007A1885" w:rsidRDefault="00205843" w:rsidP="00DE2948">
      <w:pPr>
        <w:spacing w:after="0" w:line="360" w:lineRule="auto"/>
        <w:ind w:firstLine="0"/>
      </w:pPr>
    </w:p>
    <w:p w14:paraId="2256F694" w14:textId="77777777" w:rsidR="00834C15" w:rsidRPr="007A1885" w:rsidRDefault="00834C15" w:rsidP="00DE2948">
      <w:pPr>
        <w:spacing w:after="0" w:line="360" w:lineRule="auto"/>
        <w:ind w:firstLine="0"/>
      </w:pPr>
    </w:p>
    <w:p w14:paraId="7D3E4468" w14:textId="77777777" w:rsidR="00834C15" w:rsidRPr="007A1885" w:rsidRDefault="00834C15" w:rsidP="00DE2948">
      <w:pPr>
        <w:spacing w:after="0" w:line="360" w:lineRule="auto"/>
        <w:ind w:firstLine="0"/>
      </w:pPr>
    </w:p>
    <w:p w14:paraId="58D35645" w14:textId="77777777" w:rsidR="00205843" w:rsidRPr="007A1885" w:rsidRDefault="00205843" w:rsidP="00DE2948">
      <w:pPr>
        <w:spacing w:after="0" w:line="360" w:lineRule="auto"/>
        <w:ind w:firstLine="0"/>
      </w:pPr>
    </w:p>
    <w:p w14:paraId="3EA18516" w14:textId="77777777" w:rsidR="00205843" w:rsidRPr="007A1885" w:rsidRDefault="00205843" w:rsidP="00DE2948">
      <w:pPr>
        <w:spacing w:after="0" w:line="360" w:lineRule="auto"/>
        <w:ind w:firstLine="0"/>
      </w:pPr>
    </w:p>
    <w:p w14:paraId="79F858AA" w14:textId="77777777" w:rsidR="00205843" w:rsidRPr="007A1885" w:rsidRDefault="00205843" w:rsidP="00DE2948">
      <w:pPr>
        <w:spacing w:after="0" w:line="360" w:lineRule="auto"/>
        <w:ind w:firstLine="0"/>
      </w:pPr>
    </w:p>
    <w:p w14:paraId="476E6226" w14:textId="77777777" w:rsidR="006E190E" w:rsidRPr="007A1885" w:rsidRDefault="006E190E" w:rsidP="00DE2948">
      <w:pPr>
        <w:spacing w:after="0" w:line="360" w:lineRule="auto"/>
        <w:ind w:firstLine="0"/>
      </w:pPr>
    </w:p>
    <w:p w14:paraId="70B83753" w14:textId="77777777" w:rsidR="00AC0730" w:rsidRPr="007A1885" w:rsidRDefault="00AC0730" w:rsidP="00DE2948">
      <w:pPr>
        <w:spacing w:after="0" w:line="360" w:lineRule="auto"/>
        <w:ind w:firstLine="0"/>
      </w:pPr>
    </w:p>
    <w:p w14:paraId="662F5E17" w14:textId="77777777" w:rsidR="00AC0730" w:rsidRPr="007A1885" w:rsidRDefault="00AC0730" w:rsidP="00DE2948">
      <w:pPr>
        <w:spacing w:after="0" w:line="360" w:lineRule="auto"/>
        <w:ind w:firstLine="0"/>
      </w:pPr>
    </w:p>
    <w:p w14:paraId="5B95F076" w14:textId="77777777" w:rsidR="0062478C" w:rsidRPr="007A1885" w:rsidRDefault="0062478C" w:rsidP="00DE2948">
      <w:pPr>
        <w:spacing w:after="0" w:line="360" w:lineRule="auto"/>
        <w:ind w:firstLine="0"/>
      </w:pPr>
    </w:p>
    <w:p w14:paraId="33804916" w14:textId="70C3D1CC" w:rsidR="00DE2948" w:rsidRPr="007A1885" w:rsidRDefault="00304E67" w:rsidP="00DB2018">
      <w:pPr>
        <w:tabs>
          <w:tab w:val="right" w:pos="9072"/>
        </w:tabs>
        <w:spacing w:before="480"/>
        <w:ind w:firstLine="0"/>
        <w:rPr>
          <w:b/>
          <w:sz w:val="32"/>
        </w:rPr>
      </w:pPr>
      <w:r w:rsidRPr="007A1885">
        <w:rPr>
          <w:b/>
          <w:sz w:val="32"/>
        </w:rPr>
        <w:t>ABSTRACT</w:t>
      </w:r>
    </w:p>
    <w:p w14:paraId="5B80988C" w14:textId="4C34634E" w:rsidR="00304E67" w:rsidRPr="007A1885" w:rsidRDefault="00412440" w:rsidP="00DE2948">
      <w:pPr>
        <w:pStyle w:val="Normlnbezodsazen"/>
        <w:rPr>
          <w:b/>
        </w:rPr>
      </w:pPr>
      <w:r w:rsidRPr="007A1885">
        <w:rPr>
          <w:b/>
        </w:rPr>
        <w:t xml:space="preserve">IT use and </w:t>
      </w:r>
      <w:proofErr w:type="spellStart"/>
      <w:r w:rsidRPr="007A1885">
        <w:rPr>
          <w:b/>
        </w:rPr>
        <w:t>legal</w:t>
      </w:r>
      <w:proofErr w:type="spellEnd"/>
      <w:r w:rsidRPr="007A1885">
        <w:rPr>
          <w:b/>
        </w:rPr>
        <w:t xml:space="preserve"> </w:t>
      </w:r>
      <w:proofErr w:type="spellStart"/>
      <w:r w:rsidRPr="007A1885">
        <w:rPr>
          <w:b/>
        </w:rPr>
        <w:t>liability</w:t>
      </w:r>
      <w:proofErr w:type="spellEnd"/>
    </w:p>
    <w:p w14:paraId="188826FC" w14:textId="2572D236" w:rsidR="00700E0B" w:rsidRPr="007A1885" w:rsidRDefault="000A67F8" w:rsidP="00700E0B">
      <w:pPr>
        <w:pStyle w:val="Normlnbezodsazen"/>
      </w:pPr>
      <w:proofErr w:type="spellStart"/>
      <w:r w:rsidRPr="007A1885">
        <w:t>Main</w:t>
      </w:r>
      <w:proofErr w:type="spellEnd"/>
      <w:r w:rsidRPr="007A1885">
        <w:t xml:space="preserve"> </w:t>
      </w:r>
      <w:proofErr w:type="spellStart"/>
      <w:r w:rsidRPr="007A1885">
        <w:t>goal</w:t>
      </w:r>
      <w:proofErr w:type="spellEnd"/>
      <w:r w:rsidRPr="007A1885">
        <w:t xml:space="preserve"> </w:t>
      </w:r>
      <w:proofErr w:type="spellStart"/>
      <w:r w:rsidRPr="007A1885">
        <w:t>is</w:t>
      </w:r>
      <w:proofErr w:type="spellEnd"/>
      <w:r w:rsidRPr="007A1885">
        <w:t xml:space="preserve"> to </w:t>
      </w:r>
      <w:proofErr w:type="spellStart"/>
      <w:r w:rsidRPr="007A1885">
        <w:t>research</w:t>
      </w:r>
      <w:proofErr w:type="spellEnd"/>
      <w:r w:rsidRPr="007A1885">
        <w:t xml:space="preserve"> and </w:t>
      </w:r>
      <w:proofErr w:type="spellStart"/>
      <w:r w:rsidRPr="007A1885">
        <w:t>informate</w:t>
      </w:r>
      <w:proofErr w:type="spellEnd"/>
      <w:r w:rsidRPr="007A1885">
        <w:t xml:space="preserve"> </w:t>
      </w:r>
      <w:proofErr w:type="spellStart"/>
      <w:r w:rsidRPr="007A1885">
        <w:t>the</w:t>
      </w:r>
      <w:proofErr w:type="spellEnd"/>
      <w:r w:rsidRPr="007A1885">
        <w:t xml:space="preserve"> student </w:t>
      </w:r>
      <w:proofErr w:type="spellStart"/>
      <w:r w:rsidRPr="007A1885">
        <w:t>about</w:t>
      </w:r>
      <w:proofErr w:type="spellEnd"/>
      <w:r w:rsidRPr="007A1885">
        <w:t xml:space="preserve"> </w:t>
      </w:r>
      <w:proofErr w:type="spellStart"/>
      <w:r w:rsidRPr="007A1885">
        <w:t>law</w:t>
      </w:r>
      <w:proofErr w:type="spellEnd"/>
      <w:r w:rsidRPr="007A1885">
        <w:t xml:space="preserve"> in </w:t>
      </w:r>
      <w:proofErr w:type="spellStart"/>
      <w:r w:rsidRPr="007A1885">
        <w:t>cyber</w:t>
      </w:r>
      <w:proofErr w:type="spellEnd"/>
      <w:r w:rsidRPr="007A1885">
        <w:t xml:space="preserve"> </w:t>
      </w:r>
      <w:proofErr w:type="spellStart"/>
      <w:r w:rsidRPr="007A1885">
        <w:t>security</w:t>
      </w:r>
      <w:proofErr w:type="spellEnd"/>
      <w:r w:rsidRPr="007A1885">
        <w:t xml:space="preserve"> and </w:t>
      </w:r>
      <w:proofErr w:type="spellStart"/>
      <w:r w:rsidRPr="007A1885">
        <w:t>computers</w:t>
      </w:r>
      <w:r w:rsidR="000A5D9B" w:rsidRPr="007A1885">
        <w:t>.And</w:t>
      </w:r>
      <w:proofErr w:type="spellEnd"/>
      <w:r w:rsidR="000A5D9B" w:rsidRPr="007A1885">
        <w:t xml:space="preserve"> to </w:t>
      </w:r>
      <w:proofErr w:type="spellStart"/>
      <w:r w:rsidR="000A5D9B" w:rsidRPr="007A1885">
        <w:t>learn</w:t>
      </w:r>
      <w:proofErr w:type="spellEnd"/>
      <w:r w:rsidR="000A5D9B" w:rsidRPr="007A1885">
        <w:t xml:space="preserve"> </w:t>
      </w:r>
      <w:proofErr w:type="spellStart"/>
      <w:r w:rsidR="000A5D9B" w:rsidRPr="007A1885">
        <w:t>about</w:t>
      </w:r>
      <w:proofErr w:type="spellEnd"/>
      <w:r w:rsidR="000A5D9B" w:rsidRPr="007A1885">
        <w:t xml:space="preserve"> </w:t>
      </w:r>
      <w:proofErr w:type="spellStart"/>
      <w:r w:rsidR="000A5D9B" w:rsidRPr="007A1885">
        <w:t>cyber</w:t>
      </w:r>
      <w:proofErr w:type="spellEnd"/>
      <w:r w:rsidR="000A5D9B" w:rsidRPr="007A1885">
        <w:t xml:space="preserve"> </w:t>
      </w:r>
      <w:proofErr w:type="spellStart"/>
      <w:r w:rsidR="000A5D9B" w:rsidRPr="007A1885">
        <w:t>security</w:t>
      </w:r>
      <w:proofErr w:type="spellEnd"/>
      <w:r w:rsidR="000A5D9B" w:rsidRPr="007A1885">
        <w:t xml:space="preserve"> </w:t>
      </w:r>
      <w:proofErr w:type="spellStart"/>
      <w:r w:rsidR="000A5D9B" w:rsidRPr="007A1885">
        <w:t>law</w:t>
      </w:r>
      <w:proofErr w:type="spellEnd"/>
      <w:r w:rsidR="000A5D9B" w:rsidRPr="007A1885">
        <w:t xml:space="preserve"> and </w:t>
      </w:r>
      <w:proofErr w:type="spellStart"/>
      <w:r w:rsidR="000A5D9B" w:rsidRPr="007A1885">
        <w:t>understand</w:t>
      </w:r>
      <w:proofErr w:type="spellEnd"/>
      <w:r w:rsidR="000A5D9B" w:rsidRPr="007A1885">
        <w:t xml:space="preserve"> </w:t>
      </w:r>
      <w:proofErr w:type="spellStart"/>
      <w:r w:rsidR="000A5D9B" w:rsidRPr="007A1885">
        <w:t>your</w:t>
      </w:r>
      <w:proofErr w:type="spellEnd"/>
      <w:r w:rsidR="000A5D9B" w:rsidRPr="007A1885">
        <w:t xml:space="preserve"> </w:t>
      </w:r>
      <w:proofErr w:type="spellStart"/>
      <w:r w:rsidR="000A5D9B" w:rsidRPr="007A1885">
        <w:t>obligations</w:t>
      </w:r>
      <w:proofErr w:type="spellEnd"/>
      <w:r w:rsidR="000A5D9B" w:rsidRPr="007A1885">
        <w:t xml:space="preserve"> </w:t>
      </w:r>
      <w:proofErr w:type="spellStart"/>
      <w:r w:rsidR="000A5D9B" w:rsidRPr="007A1885">
        <w:t>with</w:t>
      </w:r>
      <w:proofErr w:type="spellEnd"/>
      <w:r w:rsidR="000A5D9B" w:rsidRPr="007A1885">
        <w:t xml:space="preserve"> internet </w:t>
      </w:r>
      <w:proofErr w:type="spellStart"/>
      <w:r w:rsidR="000A5D9B" w:rsidRPr="007A1885">
        <w:t>connection.</w:t>
      </w:r>
      <w:r w:rsidR="00B75E72" w:rsidRPr="007A1885">
        <w:t>Information</w:t>
      </w:r>
      <w:proofErr w:type="spellEnd"/>
      <w:r w:rsidR="00B75E72" w:rsidRPr="007A1885">
        <w:t xml:space="preserve"> </w:t>
      </w:r>
      <w:proofErr w:type="spellStart"/>
      <w:r w:rsidR="00B75E72" w:rsidRPr="007A1885">
        <w:t>was</w:t>
      </w:r>
      <w:proofErr w:type="spellEnd"/>
      <w:r w:rsidR="00B75E72" w:rsidRPr="007A1885">
        <w:t xml:space="preserve"> </w:t>
      </w:r>
      <w:proofErr w:type="spellStart"/>
      <w:r w:rsidR="00B75E72" w:rsidRPr="007A1885">
        <w:t>mainly</w:t>
      </w:r>
      <w:proofErr w:type="spellEnd"/>
      <w:r w:rsidR="00B75E72" w:rsidRPr="007A1885">
        <w:t xml:space="preserve"> </w:t>
      </w:r>
      <w:proofErr w:type="spellStart"/>
      <w:r w:rsidR="00B75E72" w:rsidRPr="007A1885">
        <w:t>gathered</w:t>
      </w:r>
      <w:proofErr w:type="spellEnd"/>
      <w:r w:rsidR="00B75E72" w:rsidRPr="007A1885">
        <w:t xml:space="preserve"> </w:t>
      </w:r>
      <w:proofErr w:type="spellStart"/>
      <w:r w:rsidR="00B75E72" w:rsidRPr="007A1885">
        <w:t>from</w:t>
      </w:r>
      <w:proofErr w:type="spellEnd"/>
      <w:r w:rsidR="00B75E72" w:rsidRPr="007A1885">
        <w:t xml:space="preserve"> </w:t>
      </w:r>
      <w:proofErr w:type="spellStart"/>
      <w:r w:rsidR="00B75E72" w:rsidRPr="007A1885">
        <w:t>lectures</w:t>
      </w:r>
      <w:proofErr w:type="spellEnd"/>
      <w:r w:rsidR="00B75E72" w:rsidRPr="007A1885">
        <w:t xml:space="preserve"> by doc. Jan Kolouch and </w:t>
      </w:r>
      <w:proofErr w:type="spellStart"/>
      <w:r w:rsidR="00B75E72" w:rsidRPr="007A1885">
        <w:t>from</w:t>
      </w:r>
      <w:proofErr w:type="spellEnd"/>
      <w:r w:rsidR="00B75E72" w:rsidRPr="007A1885">
        <w:t xml:space="preserve"> </w:t>
      </w:r>
      <w:proofErr w:type="spellStart"/>
      <w:r w:rsidR="00B75E72" w:rsidRPr="007A1885">
        <w:t>websites</w:t>
      </w:r>
      <w:proofErr w:type="spellEnd"/>
      <w:r w:rsidR="00B75E72" w:rsidRPr="007A1885">
        <w:t xml:space="preserve"> and </w:t>
      </w:r>
      <w:proofErr w:type="spellStart"/>
      <w:r w:rsidR="00B75E72" w:rsidRPr="007A1885">
        <w:t>information</w:t>
      </w:r>
      <w:proofErr w:type="spellEnd"/>
      <w:r w:rsidR="00B75E72" w:rsidRPr="007A1885">
        <w:t xml:space="preserve"> </w:t>
      </w:r>
      <w:proofErr w:type="spellStart"/>
      <w:r w:rsidR="00B75E72" w:rsidRPr="007A1885">
        <w:t>manuals</w:t>
      </w:r>
      <w:proofErr w:type="spellEnd"/>
      <w:r w:rsidR="00B75E72" w:rsidRPr="007A1885">
        <w:t xml:space="preserve"> by</w:t>
      </w:r>
      <w:r w:rsidR="00DB2018" w:rsidRPr="007A1885">
        <w:t xml:space="preserve"> Národní</w:t>
      </w:r>
      <w:r w:rsidR="00195687" w:rsidRPr="007A1885">
        <w:t xml:space="preserve"> </w:t>
      </w:r>
      <w:r w:rsidR="00A85FDE" w:rsidRPr="007A1885">
        <w:t>Úřad</w:t>
      </w:r>
      <w:r w:rsidR="00DB2018" w:rsidRPr="007A1885">
        <w:t xml:space="preserve"> pro Kybernetickou</w:t>
      </w:r>
      <w:r w:rsidR="00A85FDE" w:rsidRPr="007A1885">
        <w:t xml:space="preserve"> a Informační</w:t>
      </w:r>
      <w:r w:rsidR="00DB2018" w:rsidRPr="007A1885">
        <w:t xml:space="preserve"> Bezpečnost.</w:t>
      </w:r>
    </w:p>
    <w:p w14:paraId="49F9885C" w14:textId="60E050C9" w:rsidR="00834C15" w:rsidRPr="007A1885" w:rsidRDefault="00304E67" w:rsidP="00700E0B">
      <w:pPr>
        <w:pStyle w:val="Normlnbezodsazen"/>
      </w:pPr>
      <w:proofErr w:type="spellStart"/>
      <w:r w:rsidRPr="007A1885">
        <w:rPr>
          <w:b/>
          <w:sz w:val="28"/>
        </w:rPr>
        <w:t>Keywords</w:t>
      </w:r>
      <w:proofErr w:type="spellEnd"/>
    </w:p>
    <w:p w14:paraId="04F1136F" w14:textId="2D845AF6" w:rsidR="00834C15" w:rsidRPr="007A1885" w:rsidRDefault="00FA22D2" w:rsidP="00EC5D47">
      <w:pPr>
        <w:tabs>
          <w:tab w:val="right" w:pos="9072"/>
        </w:tabs>
        <w:spacing w:before="360"/>
        <w:ind w:firstLine="0"/>
        <w:sectPr w:rsidR="00834C15" w:rsidRPr="007A1885" w:rsidSect="001E1EBF">
          <w:headerReference w:type="default" r:id="rId13"/>
          <w:footerReference w:type="default" r:id="rId14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proofErr w:type="spellStart"/>
      <w:r w:rsidRPr="007A1885">
        <w:t>Cybersecurity</w:t>
      </w:r>
      <w:proofErr w:type="spellEnd"/>
      <w:r w:rsidRPr="007A1885">
        <w:t xml:space="preserve"> </w:t>
      </w:r>
      <w:proofErr w:type="spellStart"/>
      <w:r w:rsidRPr="007A1885">
        <w:t>law</w:t>
      </w:r>
      <w:proofErr w:type="spellEnd"/>
      <w:r w:rsidRPr="007A1885">
        <w:t xml:space="preserve">, </w:t>
      </w:r>
      <w:proofErr w:type="spellStart"/>
      <w:r w:rsidRPr="007A1885">
        <w:t>cybersecurity</w:t>
      </w:r>
      <w:proofErr w:type="spellEnd"/>
      <w:r w:rsidRPr="007A1885">
        <w:t xml:space="preserve">, </w:t>
      </w:r>
      <w:r w:rsidR="004B103F" w:rsidRPr="007A1885">
        <w:t>IT</w:t>
      </w:r>
      <w:r w:rsidRPr="007A1885">
        <w:t xml:space="preserve"> </w:t>
      </w:r>
      <w:proofErr w:type="spellStart"/>
      <w:r w:rsidRPr="007A1885">
        <w:t>legal</w:t>
      </w:r>
      <w:proofErr w:type="spellEnd"/>
      <w:r w:rsidRPr="007A1885">
        <w:t xml:space="preserve"> </w:t>
      </w:r>
      <w:proofErr w:type="spellStart"/>
      <w:r w:rsidRPr="007A1885">
        <w:t>liability</w:t>
      </w:r>
      <w:proofErr w:type="spellEnd"/>
    </w:p>
    <w:sdt>
      <w:sdtPr>
        <w:rPr>
          <w:rFonts w:eastAsia="Calibri" w:cs="Times New Roman"/>
          <w:b w:val="0"/>
          <w:noProof/>
          <w:sz w:val="24"/>
          <w:szCs w:val="22"/>
          <w:lang w:eastAsia="en-US"/>
        </w:rPr>
        <w:id w:val="1395233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832CEB" w14:textId="77777777" w:rsidR="001C2B1E" w:rsidRPr="007A1885" w:rsidRDefault="001C2B1E" w:rsidP="00260AAE">
          <w:pPr>
            <w:pStyle w:val="Nadpisobsahu"/>
            <w:spacing w:before="0" w:after="200" w:line="240" w:lineRule="auto"/>
            <w:rPr>
              <w:rFonts w:cs="Times New Roman"/>
              <w:b w:val="0"/>
              <w:szCs w:val="40"/>
            </w:rPr>
          </w:pPr>
          <w:r w:rsidRPr="007A1885">
            <w:rPr>
              <w:rFonts w:cs="Times New Roman"/>
              <w:szCs w:val="40"/>
            </w:rPr>
            <w:t>Obsah</w:t>
          </w:r>
        </w:p>
        <w:p w14:paraId="565EF18F" w14:textId="77777777" w:rsidR="00A4785C" w:rsidRPr="007A1885" w:rsidRDefault="00A3598A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r w:rsidRPr="007A1885">
            <w:fldChar w:fldCharType="begin"/>
          </w:r>
          <w:r w:rsidR="001C2B1E" w:rsidRPr="007A1885">
            <w:instrText xml:space="preserve"> TOC \o "1-3" \h \z \u </w:instrText>
          </w:r>
          <w:r w:rsidRPr="007A1885">
            <w:fldChar w:fldCharType="separate"/>
          </w:r>
          <w:hyperlink w:anchor="_Toc476327912" w:history="1">
            <w:r w:rsidR="00A4785C" w:rsidRPr="007A1885">
              <w:rPr>
                <w:rStyle w:val="Hypertextovodkaz"/>
                <w:color w:val="auto"/>
              </w:rPr>
              <w:t>Seznam symbolů a zkratek</w:t>
            </w:r>
            <w:r w:rsidR="00A4785C" w:rsidRPr="007A1885">
              <w:rPr>
                <w:webHidden/>
              </w:rPr>
              <w:tab/>
            </w:r>
            <w:r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_Toc476327912 \h </w:instrText>
            </w:r>
            <w:r w:rsidRPr="007A1885">
              <w:rPr>
                <w:webHidden/>
              </w:rPr>
            </w:r>
            <w:r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8</w:t>
            </w:r>
            <w:r w:rsidRPr="007A1885">
              <w:rPr>
                <w:webHidden/>
              </w:rPr>
              <w:fldChar w:fldCharType="end"/>
            </w:r>
          </w:hyperlink>
        </w:p>
        <w:p w14:paraId="1365F203" w14:textId="77777777" w:rsidR="00A4785C" w:rsidRPr="007A1885" w:rsidRDefault="004649F0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13" w:history="1">
            <w:r w:rsidR="00A4785C" w:rsidRPr="007A1885">
              <w:rPr>
                <w:rStyle w:val="Hypertextovodkaz"/>
                <w:color w:val="auto"/>
              </w:rPr>
              <w:t>1</w:t>
            </w:r>
            <w:r w:rsidR="00A4785C" w:rsidRPr="007A1885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color w:val="auto"/>
              </w:rPr>
              <w:t>Úvod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_Toc476327913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9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4902289E" w14:textId="77777777" w:rsidR="00A4785C" w:rsidRPr="007A1885" w:rsidRDefault="004649F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476327914" w:history="1">
            <w:r w:rsidR="00A4785C" w:rsidRPr="007A1885">
              <w:rPr>
                <w:rStyle w:val="Hypertextovodkaz"/>
                <w:noProof/>
                <w:color w:val="auto"/>
              </w:rPr>
              <w:t>1.1</w:t>
            </w:r>
            <w:r w:rsidR="00A4785C" w:rsidRPr="007A188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noProof/>
                <w:color w:val="auto"/>
              </w:rPr>
              <w:t>Přehled současného stavu</w:t>
            </w:r>
            <w:r w:rsidR="00A4785C" w:rsidRPr="007A1885">
              <w:rPr>
                <w:noProof/>
                <w:webHidden/>
              </w:rPr>
              <w:tab/>
            </w:r>
            <w:r w:rsidR="00A3598A" w:rsidRPr="007A1885">
              <w:rPr>
                <w:noProof/>
                <w:webHidden/>
              </w:rPr>
              <w:fldChar w:fldCharType="begin"/>
            </w:r>
            <w:r w:rsidR="00A4785C" w:rsidRPr="007A1885">
              <w:rPr>
                <w:noProof/>
                <w:webHidden/>
              </w:rPr>
              <w:instrText xml:space="preserve"> PAGEREF _Toc476327914 \h </w:instrText>
            </w:r>
            <w:r w:rsidR="00A3598A" w:rsidRPr="007A1885">
              <w:rPr>
                <w:noProof/>
                <w:webHidden/>
              </w:rPr>
            </w:r>
            <w:r w:rsidR="00A3598A" w:rsidRPr="007A1885">
              <w:rPr>
                <w:noProof/>
                <w:webHidden/>
              </w:rPr>
              <w:fldChar w:fldCharType="separate"/>
            </w:r>
            <w:r w:rsidR="00A4785C" w:rsidRPr="007A1885">
              <w:rPr>
                <w:noProof/>
                <w:webHidden/>
              </w:rPr>
              <w:t>9</w:t>
            </w:r>
            <w:r w:rsidR="00A3598A" w:rsidRPr="007A1885">
              <w:rPr>
                <w:noProof/>
                <w:webHidden/>
              </w:rPr>
              <w:fldChar w:fldCharType="end"/>
            </w:r>
          </w:hyperlink>
        </w:p>
        <w:p w14:paraId="72DD12D5" w14:textId="77777777" w:rsidR="00A4785C" w:rsidRPr="007A1885" w:rsidRDefault="004649F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476327915" w:history="1">
            <w:r w:rsidR="00A4785C" w:rsidRPr="007A1885">
              <w:rPr>
                <w:rStyle w:val="Hypertextovodkaz"/>
                <w:noProof/>
                <w:color w:val="auto"/>
              </w:rPr>
              <w:t>1.2</w:t>
            </w:r>
            <w:r w:rsidR="00A4785C" w:rsidRPr="007A188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noProof/>
                <w:color w:val="auto"/>
              </w:rPr>
              <w:t>Cíle práce</w:t>
            </w:r>
            <w:r w:rsidR="00A4785C" w:rsidRPr="007A1885">
              <w:rPr>
                <w:noProof/>
                <w:webHidden/>
              </w:rPr>
              <w:tab/>
            </w:r>
            <w:r w:rsidR="00A3598A" w:rsidRPr="007A1885">
              <w:rPr>
                <w:noProof/>
                <w:webHidden/>
              </w:rPr>
              <w:fldChar w:fldCharType="begin"/>
            </w:r>
            <w:r w:rsidR="00A4785C" w:rsidRPr="007A1885">
              <w:rPr>
                <w:noProof/>
                <w:webHidden/>
              </w:rPr>
              <w:instrText xml:space="preserve"> PAGEREF _Toc476327915 \h </w:instrText>
            </w:r>
            <w:r w:rsidR="00A3598A" w:rsidRPr="007A1885">
              <w:rPr>
                <w:noProof/>
                <w:webHidden/>
              </w:rPr>
            </w:r>
            <w:r w:rsidR="00A3598A" w:rsidRPr="007A1885">
              <w:rPr>
                <w:noProof/>
                <w:webHidden/>
              </w:rPr>
              <w:fldChar w:fldCharType="separate"/>
            </w:r>
            <w:r w:rsidR="00A4785C" w:rsidRPr="007A1885">
              <w:rPr>
                <w:noProof/>
                <w:webHidden/>
              </w:rPr>
              <w:t>9</w:t>
            </w:r>
            <w:r w:rsidR="00A3598A" w:rsidRPr="007A1885">
              <w:rPr>
                <w:noProof/>
                <w:webHidden/>
              </w:rPr>
              <w:fldChar w:fldCharType="end"/>
            </w:r>
          </w:hyperlink>
        </w:p>
        <w:p w14:paraId="765C67AB" w14:textId="6020F828" w:rsidR="00A4785C" w:rsidRPr="007A1885" w:rsidRDefault="004649F0">
          <w:pPr>
            <w:pStyle w:val="Obsah1"/>
          </w:pPr>
          <w:hyperlink w:anchor="_Toc476327917" w:history="1">
            <w:r w:rsidR="00A4785C" w:rsidRPr="007A1885">
              <w:rPr>
                <w:rStyle w:val="Hypertextovodkaz"/>
                <w:color w:val="auto"/>
              </w:rPr>
              <w:t>2</w:t>
            </w:r>
            <w:r w:rsidR="00A4785C" w:rsidRPr="007A1885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color w:val="auto"/>
              </w:rPr>
              <w:t>Metody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_Toc476327917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10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17B04AA8" w14:textId="113C523A" w:rsidR="007F32F5" w:rsidRPr="007A1885" w:rsidRDefault="004649F0" w:rsidP="007F32F5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476327914" w:history="1">
            <w:r w:rsidR="007F32F5" w:rsidRPr="007A1885">
              <w:rPr>
                <w:rStyle w:val="Hypertextovodkaz"/>
                <w:noProof/>
                <w:color w:val="auto"/>
              </w:rPr>
              <w:t>2.1</w:t>
            </w:r>
            <w:r w:rsidR="007F32F5" w:rsidRPr="007A188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A073EE" w:rsidRPr="007A1885">
              <w:rPr>
                <w:rFonts w:eastAsiaTheme="minorEastAsia"/>
                <w:noProof/>
                <w:szCs w:val="24"/>
                <w:lang w:eastAsia="cs-CZ"/>
              </w:rPr>
              <w:t>Trestní zákoník</w:t>
            </w:r>
            <w:r w:rsidR="007F32F5" w:rsidRPr="007A1885">
              <w:rPr>
                <w:noProof/>
                <w:webHidden/>
              </w:rPr>
              <w:tab/>
            </w:r>
            <w:r w:rsidR="00A460CF" w:rsidRPr="007A1885">
              <w:rPr>
                <w:noProof/>
                <w:webHidden/>
              </w:rPr>
              <w:t>10</w:t>
            </w:r>
          </w:hyperlink>
        </w:p>
        <w:p w14:paraId="6BDCFBAF" w14:textId="1E0623B2" w:rsidR="007F32F5" w:rsidRPr="007A1885" w:rsidRDefault="004649F0" w:rsidP="007F32F5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476327915" w:history="1">
            <w:r w:rsidR="007F32F5" w:rsidRPr="007A1885">
              <w:rPr>
                <w:rStyle w:val="Hypertextovodkaz"/>
                <w:noProof/>
                <w:color w:val="auto"/>
              </w:rPr>
              <w:t>2.2</w:t>
            </w:r>
            <w:r w:rsidR="007F32F5" w:rsidRPr="007A188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A073EE" w:rsidRPr="007A1885">
              <w:rPr>
                <w:rStyle w:val="Hypertextovodkaz"/>
                <w:noProof/>
                <w:color w:val="auto"/>
              </w:rPr>
              <w:t>Zákon o kybernetické bezpečnosti</w:t>
            </w:r>
            <w:r w:rsidR="007F32F5" w:rsidRPr="007A1885">
              <w:rPr>
                <w:noProof/>
                <w:webHidden/>
              </w:rPr>
              <w:tab/>
            </w:r>
            <w:r w:rsidR="00104874" w:rsidRPr="007A1885">
              <w:rPr>
                <w:noProof/>
                <w:webHidden/>
              </w:rPr>
              <w:t>11</w:t>
            </w:r>
          </w:hyperlink>
        </w:p>
        <w:p w14:paraId="5201F944" w14:textId="77777777" w:rsidR="00A4785C" w:rsidRPr="007A1885" w:rsidRDefault="004649F0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18" w:history="1">
            <w:r w:rsidR="00A4785C" w:rsidRPr="007A1885">
              <w:rPr>
                <w:rStyle w:val="Hypertextovodkaz"/>
                <w:color w:val="auto"/>
              </w:rPr>
              <w:t>3</w:t>
            </w:r>
            <w:r w:rsidR="00A4785C" w:rsidRPr="007A1885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color w:val="auto"/>
              </w:rPr>
              <w:t>Výsledky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_Toc476327918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11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30C48025" w14:textId="77777777" w:rsidR="00A4785C" w:rsidRPr="007A1885" w:rsidRDefault="004649F0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19" w:history="1">
            <w:r w:rsidR="00A4785C" w:rsidRPr="007A1885">
              <w:rPr>
                <w:rStyle w:val="Hypertextovodkaz"/>
                <w:color w:val="auto"/>
              </w:rPr>
              <w:t>4</w:t>
            </w:r>
            <w:r w:rsidR="00A4785C" w:rsidRPr="007A1885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color w:val="auto"/>
              </w:rPr>
              <w:t>Diskuse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_Toc476327919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13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7D74C821" w14:textId="77777777" w:rsidR="00A4785C" w:rsidRPr="007A1885" w:rsidRDefault="004649F0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20" w:history="1">
            <w:r w:rsidR="00A4785C" w:rsidRPr="007A1885">
              <w:rPr>
                <w:rStyle w:val="Hypertextovodkaz"/>
                <w:color w:val="auto"/>
              </w:rPr>
              <w:t>5</w:t>
            </w:r>
            <w:r w:rsidR="00A4785C" w:rsidRPr="007A1885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color w:val="auto"/>
              </w:rPr>
              <w:t>Závěr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_Toc476327920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14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042E9F24" w14:textId="77777777" w:rsidR="00A4785C" w:rsidRPr="007A1885" w:rsidRDefault="004649F0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21" w:history="1">
            <w:r w:rsidR="00A4785C" w:rsidRPr="007A1885">
              <w:rPr>
                <w:rStyle w:val="Hypertextovodkaz"/>
                <w:color w:val="auto"/>
              </w:rPr>
              <w:t>Seznam použité literatury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_Toc476327921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15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0B9BD304" w14:textId="77777777" w:rsidR="00A4785C" w:rsidRPr="007A1885" w:rsidRDefault="004649F0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22" w:history="1">
            <w:r w:rsidR="00A4785C" w:rsidRPr="007A1885">
              <w:rPr>
                <w:rStyle w:val="Hypertextovodkaz"/>
                <w:color w:val="auto"/>
              </w:rPr>
              <w:t>Příloha A: Požadavky na formátování práce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_Toc476327922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16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251323D4" w14:textId="0262FEC6" w:rsidR="009631E9" w:rsidRPr="007A1885" w:rsidRDefault="004649F0" w:rsidP="009631E9">
          <w:pPr>
            <w:pStyle w:val="Obsah1"/>
          </w:pPr>
          <w:hyperlink w:anchor="_Toc476327923" w:history="1">
            <w:r w:rsidR="00A4785C" w:rsidRPr="007A1885">
              <w:rPr>
                <w:rStyle w:val="Hypertextovodkaz"/>
                <w:color w:val="auto"/>
              </w:rPr>
              <w:t>Příloha B: Základní typografické zásady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_Toc476327923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17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2AD4B3DE" w14:textId="77777777" w:rsidR="006778BE" w:rsidRPr="007A1885" w:rsidRDefault="006778BE" w:rsidP="00CD7B5D">
          <w:pPr>
            <w:ind w:firstLine="0"/>
          </w:pPr>
        </w:p>
        <w:p w14:paraId="650BA781" w14:textId="74420DAA" w:rsidR="001C2B1E" w:rsidRPr="007A1885" w:rsidRDefault="00A3598A" w:rsidP="009631E9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r w:rsidRPr="007A1885">
            <w:rPr>
              <w:b w:val="0"/>
              <w:bCs/>
            </w:rPr>
            <w:fldChar w:fldCharType="end"/>
          </w:r>
        </w:p>
      </w:sdtContent>
    </w:sdt>
    <w:p w14:paraId="0B25FDF9" w14:textId="77777777" w:rsidR="00205843" w:rsidRPr="007A1885" w:rsidRDefault="00205843" w:rsidP="00260AAE">
      <w:pPr>
        <w:tabs>
          <w:tab w:val="right" w:pos="9072"/>
        </w:tabs>
        <w:spacing w:after="0" w:line="360" w:lineRule="auto"/>
        <w:contextualSpacing/>
        <w:rPr>
          <w:szCs w:val="24"/>
        </w:rPr>
      </w:pPr>
    </w:p>
    <w:p w14:paraId="76B29248" w14:textId="77777777" w:rsidR="00205843" w:rsidRPr="007A1885" w:rsidRDefault="00205843" w:rsidP="00780FCA">
      <w:pPr>
        <w:ind w:firstLine="0"/>
        <w:rPr>
          <w:b/>
          <w:sz w:val="28"/>
          <w:szCs w:val="28"/>
        </w:rPr>
        <w:sectPr w:rsidR="00205843" w:rsidRPr="007A1885" w:rsidSect="001E1EBF">
          <w:headerReference w:type="default" r:id="rId15"/>
          <w:footerReference w:type="default" r:id="rId16"/>
          <w:pgSz w:w="11906" w:h="16838" w:code="9"/>
          <w:pgMar w:top="1418" w:right="1418" w:bottom="1418" w:left="1418" w:header="709" w:footer="709" w:gutter="567"/>
          <w:pgNumType w:start="7"/>
          <w:cols w:space="708"/>
          <w:docGrid w:linePitch="360"/>
        </w:sectPr>
      </w:pPr>
    </w:p>
    <w:p w14:paraId="3BA2BE41" w14:textId="77777777" w:rsidR="00205843" w:rsidRPr="007A1885" w:rsidRDefault="00205843" w:rsidP="00CA0FA6">
      <w:pPr>
        <w:pStyle w:val="Nadpis1"/>
        <w:numPr>
          <w:ilvl w:val="0"/>
          <w:numId w:val="0"/>
        </w:numPr>
        <w:rPr>
          <w:color w:val="auto"/>
        </w:rPr>
      </w:pPr>
      <w:bookmarkStart w:id="3" w:name="_Toc350012458"/>
      <w:bookmarkStart w:id="4" w:name="_Toc386301756"/>
      <w:bookmarkStart w:id="5" w:name="_Toc476327912"/>
      <w:r w:rsidRPr="007A1885">
        <w:rPr>
          <w:color w:val="auto"/>
        </w:rPr>
        <w:lastRenderedPageBreak/>
        <w:t>S</w:t>
      </w:r>
      <w:bookmarkEnd w:id="3"/>
      <w:r w:rsidRPr="007A1885">
        <w:rPr>
          <w:color w:val="auto"/>
        </w:rPr>
        <w:t xml:space="preserve">eznam </w:t>
      </w:r>
      <w:r w:rsidR="00854146" w:rsidRPr="007A1885">
        <w:rPr>
          <w:color w:val="auto"/>
        </w:rPr>
        <w:t>symbolů a zkratek</w:t>
      </w:r>
      <w:bookmarkEnd w:id="4"/>
      <w:bookmarkEnd w:id="5"/>
    </w:p>
    <w:p w14:paraId="5FC4054C" w14:textId="77777777" w:rsidR="0087518F" w:rsidRPr="007A1885" w:rsidRDefault="0087518F" w:rsidP="00806056">
      <w:pPr>
        <w:pStyle w:val="Nadpis4"/>
        <w:rPr>
          <w:color w:val="auto"/>
        </w:rPr>
      </w:pPr>
      <w:r w:rsidRPr="007A1885">
        <w:rPr>
          <w:color w:val="auto"/>
        </w:rPr>
        <w:t>Seznam zkratek</w:t>
      </w:r>
    </w:p>
    <w:tbl>
      <w:tblPr>
        <w:tblStyle w:val="Mkatabulky14"/>
        <w:tblW w:w="50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7085"/>
      </w:tblGrid>
      <w:tr w:rsidR="007F32F5" w:rsidRPr="007A1885" w14:paraId="10A30AE8" w14:textId="77777777" w:rsidTr="0063208F"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7E0C2D77" w14:textId="77777777" w:rsidR="0087518F" w:rsidRPr="007A1885" w:rsidRDefault="0087518F" w:rsidP="00111603">
            <w:pPr>
              <w:pStyle w:val="Tabulka"/>
              <w:jc w:val="left"/>
              <w:rPr>
                <w:rFonts w:cs="Times New Roman"/>
              </w:rPr>
            </w:pPr>
            <w:r w:rsidRPr="007A1885">
              <w:rPr>
                <w:rFonts w:cs="Times New Roman"/>
              </w:rPr>
              <w:t>Zkratka</w:t>
            </w:r>
          </w:p>
        </w:tc>
        <w:tc>
          <w:tcPr>
            <w:tcW w:w="7085" w:type="dxa"/>
            <w:tcBorders>
              <w:top w:val="single" w:sz="12" w:space="0" w:color="auto"/>
              <w:bottom w:val="single" w:sz="12" w:space="0" w:color="auto"/>
            </w:tcBorders>
          </w:tcPr>
          <w:p w14:paraId="34392DE9" w14:textId="77777777" w:rsidR="0087518F" w:rsidRPr="007A1885" w:rsidRDefault="0087518F" w:rsidP="00111603">
            <w:pPr>
              <w:pStyle w:val="Tabulka"/>
              <w:jc w:val="left"/>
              <w:rPr>
                <w:rFonts w:cs="Times New Roman"/>
              </w:rPr>
            </w:pPr>
            <w:r w:rsidRPr="007A1885">
              <w:rPr>
                <w:rFonts w:cs="Times New Roman"/>
              </w:rPr>
              <w:t>Význam</w:t>
            </w:r>
          </w:p>
        </w:tc>
      </w:tr>
      <w:tr w:rsidR="007F32F5" w:rsidRPr="007A1885" w14:paraId="03ABFCBD" w14:textId="77777777" w:rsidTr="0063208F">
        <w:tc>
          <w:tcPr>
            <w:tcW w:w="1559" w:type="dxa"/>
            <w:tcBorders>
              <w:top w:val="single" w:sz="12" w:space="0" w:color="auto"/>
            </w:tcBorders>
          </w:tcPr>
          <w:p w14:paraId="0FD15200" w14:textId="7A8B4915" w:rsidR="00C63A29" w:rsidRPr="007A1885" w:rsidRDefault="00C63A29" w:rsidP="00111603">
            <w:pPr>
              <w:pStyle w:val="Tabulka"/>
              <w:jc w:val="left"/>
              <w:rPr>
                <w:rFonts w:cs="Times New Roman"/>
              </w:rPr>
            </w:pPr>
            <w:r w:rsidRPr="007A1885">
              <w:rPr>
                <w:rFonts w:cs="Times New Roman"/>
              </w:rPr>
              <w:t>KB</w:t>
            </w:r>
          </w:p>
          <w:p w14:paraId="59E60FCA" w14:textId="1FE78475" w:rsidR="0087518F" w:rsidRPr="007A1885" w:rsidRDefault="00B406F9" w:rsidP="00111603">
            <w:pPr>
              <w:pStyle w:val="Tabulka"/>
              <w:jc w:val="left"/>
              <w:rPr>
                <w:rFonts w:cs="Times New Roman"/>
              </w:rPr>
            </w:pPr>
            <w:r w:rsidRPr="007A1885">
              <w:rPr>
                <w:rFonts w:cs="Times New Roman"/>
                <w:sz w:val="24"/>
                <w:szCs w:val="24"/>
              </w:rPr>
              <w:t>NÚKIB</w:t>
            </w:r>
          </w:p>
        </w:tc>
        <w:tc>
          <w:tcPr>
            <w:tcW w:w="7085" w:type="dxa"/>
            <w:tcBorders>
              <w:top w:val="single" w:sz="12" w:space="0" w:color="auto"/>
            </w:tcBorders>
          </w:tcPr>
          <w:p w14:paraId="75A4524E" w14:textId="3302F562" w:rsidR="00C63A29" w:rsidRPr="007A1885" w:rsidRDefault="00C63A29" w:rsidP="00111603">
            <w:pPr>
              <w:pStyle w:val="Tabulka"/>
              <w:jc w:val="left"/>
              <w:rPr>
                <w:rFonts w:cs="Times New Roman"/>
              </w:rPr>
            </w:pPr>
            <w:r w:rsidRPr="007A1885">
              <w:rPr>
                <w:rFonts w:cs="Times New Roman"/>
              </w:rPr>
              <w:t>Kybernetická Bezpečnost</w:t>
            </w:r>
          </w:p>
          <w:p w14:paraId="69F8AA59" w14:textId="7AC98FBD" w:rsidR="0087518F" w:rsidRPr="007A1885" w:rsidRDefault="00EA047A" w:rsidP="00111603">
            <w:pPr>
              <w:pStyle w:val="Tabulka"/>
              <w:jc w:val="left"/>
              <w:rPr>
                <w:rFonts w:cs="Times New Roman"/>
              </w:rPr>
            </w:pPr>
            <w:r w:rsidRPr="007A1885">
              <w:rPr>
                <w:rFonts w:cs="Times New Roman"/>
              </w:rPr>
              <w:t xml:space="preserve">Národní Úřad pro Kybernetickou a Informační </w:t>
            </w:r>
            <w:r w:rsidR="005E305A" w:rsidRPr="007A1885">
              <w:rPr>
                <w:rFonts w:cs="Times New Roman"/>
              </w:rPr>
              <w:t>Bezpečnost (</w:t>
            </w:r>
            <w:r w:rsidR="00C360CB" w:rsidRPr="007A1885">
              <w:rPr>
                <w:rFonts w:cs="Times New Roman"/>
              </w:rPr>
              <w:t>správní orgán pro KB</w:t>
            </w:r>
            <w:r w:rsidR="00390506" w:rsidRPr="007A1885">
              <w:rPr>
                <w:rFonts w:cs="Times New Roman"/>
              </w:rPr>
              <w:t>, včetně ochrany utajovaných informací atd.</w:t>
            </w:r>
            <w:r w:rsidR="00DE61B3" w:rsidRPr="007A1885">
              <w:rPr>
                <w:rFonts w:cs="Times New Roman"/>
              </w:rPr>
              <w:t>)</w:t>
            </w:r>
          </w:p>
        </w:tc>
      </w:tr>
      <w:tr w:rsidR="007F32F5" w:rsidRPr="007A1885" w14:paraId="39078333" w14:textId="77777777" w:rsidTr="00304BA4">
        <w:tc>
          <w:tcPr>
            <w:tcW w:w="1559" w:type="dxa"/>
            <w:tcBorders>
              <w:bottom w:val="single" w:sz="12" w:space="0" w:color="auto"/>
            </w:tcBorders>
          </w:tcPr>
          <w:p w14:paraId="31CF9999" w14:textId="04446292" w:rsidR="001C6D5E" w:rsidRPr="007A1885" w:rsidRDefault="00B94983" w:rsidP="001C6D5E">
            <w:pPr>
              <w:pStyle w:val="Tabulka"/>
              <w:jc w:val="left"/>
              <w:rPr>
                <w:rFonts w:cs="Times New Roman"/>
                <w:sz w:val="24"/>
                <w:szCs w:val="24"/>
              </w:rPr>
            </w:pPr>
            <w:r w:rsidRPr="007A1885">
              <w:rPr>
                <w:rFonts w:cs="Times New Roman"/>
                <w:sz w:val="24"/>
                <w:szCs w:val="24"/>
              </w:rPr>
              <w:t>CERT</w:t>
            </w:r>
          </w:p>
          <w:p w14:paraId="126F9B77" w14:textId="77777777" w:rsidR="006E2EDD" w:rsidRPr="007A1885" w:rsidRDefault="006E2EDD" w:rsidP="006E2EDD">
            <w:pPr>
              <w:ind w:firstLine="0"/>
              <w:rPr>
                <w:rFonts w:cs="Times New Roman"/>
              </w:rPr>
            </w:pPr>
            <w:r w:rsidRPr="007A1885">
              <w:rPr>
                <w:rFonts w:cs="Times New Roman"/>
              </w:rPr>
              <w:t>ZoKB</w:t>
            </w:r>
          </w:p>
          <w:p w14:paraId="780BA16B" w14:textId="59BD35A0" w:rsidR="00CE7092" w:rsidRPr="007A1885" w:rsidRDefault="00CE7092" w:rsidP="006E2EDD">
            <w:pPr>
              <w:ind w:firstLine="0"/>
              <w:rPr>
                <w:rFonts w:cs="Times New Roman"/>
              </w:rPr>
            </w:pPr>
            <w:r w:rsidRPr="007A1885">
              <w:rPr>
                <w:rFonts w:cs="Times New Roman"/>
              </w:rPr>
              <w:t>CSIRT</w:t>
            </w:r>
          </w:p>
        </w:tc>
        <w:tc>
          <w:tcPr>
            <w:tcW w:w="7085" w:type="dxa"/>
            <w:tcBorders>
              <w:bottom w:val="single" w:sz="12" w:space="0" w:color="auto"/>
            </w:tcBorders>
          </w:tcPr>
          <w:p w14:paraId="064B0D84" w14:textId="49E8AEC9" w:rsidR="00B94983" w:rsidRPr="007A1885" w:rsidRDefault="00B94983" w:rsidP="00B94983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7A1885">
              <w:rPr>
                <w:rFonts w:cs="Times New Roman"/>
                <w:szCs w:val="24"/>
              </w:rPr>
              <w:t>Computer</w:t>
            </w:r>
            <w:proofErr w:type="spellEnd"/>
            <w:r w:rsidRPr="007A188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A1885">
              <w:rPr>
                <w:rFonts w:cs="Times New Roman"/>
                <w:szCs w:val="24"/>
              </w:rPr>
              <w:t>Emergency</w:t>
            </w:r>
            <w:proofErr w:type="spellEnd"/>
            <w:r w:rsidRPr="007A1885">
              <w:rPr>
                <w:rFonts w:cs="Times New Roman"/>
                <w:szCs w:val="24"/>
              </w:rPr>
              <w:t xml:space="preserve"> Response Team</w:t>
            </w:r>
          </w:p>
          <w:p w14:paraId="7E8642F0" w14:textId="2E6F0594" w:rsidR="00B94983" w:rsidRPr="007A1885" w:rsidRDefault="006E2EDD" w:rsidP="00B94983">
            <w:pPr>
              <w:ind w:firstLine="0"/>
              <w:rPr>
                <w:rFonts w:cs="Times New Roman"/>
                <w:szCs w:val="24"/>
              </w:rPr>
            </w:pPr>
            <w:r w:rsidRPr="007A1885">
              <w:rPr>
                <w:rFonts w:cs="Times New Roman"/>
                <w:szCs w:val="24"/>
              </w:rPr>
              <w:t xml:space="preserve">Zákon o Kybernetické </w:t>
            </w:r>
            <w:r w:rsidR="00CE7092" w:rsidRPr="007A1885">
              <w:rPr>
                <w:rFonts w:cs="Times New Roman"/>
                <w:szCs w:val="24"/>
              </w:rPr>
              <w:t>bezpečnosti</w:t>
            </w:r>
          </w:p>
          <w:p w14:paraId="7435DCA6" w14:textId="5DD96AAF" w:rsidR="00CE7092" w:rsidRPr="007A1885" w:rsidRDefault="00CE7092" w:rsidP="00B94983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7A1885">
              <w:rPr>
                <w:rFonts w:cs="Times New Roman"/>
                <w:color w:val="202124"/>
                <w:shd w:val="clear" w:color="auto" w:fill="FFFFFF"/>
              </w:rPr>
              <w:t>Computer</w:t>
            </w:r>
            <w:proofErr w:type="spellEnd"/>
            <w:r w:rsidRPr="007A1885">
              <w:rPr>
                <w:rFonts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7A1885">
              <w:rPr>
                <w:rFonts w:cs="Times New Roman"/>
                <w:color w:val="202124"/>
                <w:shd w:val="clear" w:color="auto" w:fill="FFFFFF"/>
              </w:rPr>
              <w:t>Security</w:t>
            </w:r>
            <w:proofErr w:type="spellEnd"/>
            <w:r w:rsidRPr="007A1885">
              <w:rPr>
                <w:rFonts w:cs="Times New Roman"/>
                <w:color w:val="202124"/>
                <w:shd w:val="clear" w:color="auto" w:fill="FFFFFF"/>
              </w:rPr>
              <w:t xml:space="preserve"> Incident Response Team</w:t>
            </w:r>
          </w:p>
          <w:p w14:paraId="713C8000" w14:textId="6579A20F" w:rsidR="0087518F" w:rsidRPr="007A1885" w:rsidRDefault="0087518F" w:rsidP="00111603">
            <w:pPr>
              <w:pStyle w:val="Tabulka"/>
              <w:jc w:val="left"/>
              <w:rPr>
                <w:rFonts w:cs="Times New Roman"/>
              </w:rPr>
            </w:pPr>
          </w:p>
        </w:tc>
      </w:tr>
    </w:tbl>
    <w:p w14:paraId="70411776" w14:textId="77777777" w:rsidR="005B115B" w:rsidRPr="007A1885" w:rsidRDefault="005B115B" w:rsidP="00535B82">
      <w:pPr>
        <w:spacing w:after="0" w:line="360" w:lineRule="auto"/>
        <w:jc w:val="left"/>
        <w:rPr>
          <w:b/>
          <w:sz w:val="28"/>
          <w:szCs w:val="28"/>
        </w:rPr>
        <w:sectPr w:rsidR="005B115B" w:rsidRPr="007A1885" w:rsidSect="001E1EBF">
          <w:headerReference w:type="default" r:id="rId17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C2E0534" w14:textId="77777777" w:rsidR="00205843" w:rsidRPr="007A1885" w:rsidRDefault="00205843" w:rsidP="00535B82">
      <w:pPr>
        <w:pStyle w:val="Nadpis1"/>
        <w:rPr>
          <w:color w:val="auto"/>
        </w:rPr>
      </w:pPr>
      <w:bookmarkStart w:id="6" w:name="_Toc350012459"/>
      <w:bookmarkStart w:id="7" w:name="_Toc386301757"/>
      <w:bookmarkStart w:id="8" w:name="_Toc476327913"/>
      <w:r w:rsidRPr="007A1885">
        <w:rPr>
          <w:color w:val="auto"/>
        </w:rPr>
        <w:lastRenderedPageBreak/>
        <w:t>Úvod</w:t>
      </w:r>
      <w:bookmarkEnd w:id="6"/>
      <w:bookmarkEnd w:id="7"/>
      <w:bookmarkEnd w:id="8"/>
    </w:p>
    <w:p w14:paraId="4C2FE8E2" w14:textId="5B8E8685" w:rsidR="008D4938" w:rsidRPr="007A1885" w:rsidRDefault="008D4938" w:rsidP="003E6E33">
      <w:pPr>
        <w:pStyle w:val="Normlnbezodsazen"/>
        <w:ind w:firstLine="709"/>
      </w:pPr>
      <w:r w:rsidRPr="007A1885">
        <w:t>Naprostá většina z nás se denně setkává s počítači, mobilními telefony, informačními systémy atd.</w:t>
      </w:r>
      <w:r w:rsidR="00AF787C" w:rsidRPr="007A1885">
        <w:t xml:space="preserve"> Je nám jasné, že se náš život řídí zákony, a ty nám jasně </w:t>
      </w:r>
      <w:ins w:id="9" w:author="hodn1" w:date="2022-06-19T21:19:00Z">
        <w:r w:rsidR="007D4173">
          <w:t>u</w:t>
        </w:r>
      </w:ins>
      <w:r w:rsidR="00AF787C" w:rsidRPr="007A1885">
        <w:t xml:space="preserve">dávají </w:t>
      </w:r>
      <w:ins w:id="10" w:author="hodn1" w:date="2022-06-19T21:19:00Z">
        <w:r w:rsidR="007D4173">
          <w:t xml:space="preserve">???? </w:t>
        </w:r>
      </w:ins>
      <w:r w:rsidR="00AF787C" w:rsidRPr="007A1885">
        <w:t>co můžeme dělat a kdy už se jedná o přestupek, případně o trestný čin.</w:t>
      </w:r>
      <w:r w:rsidR="004E50C4" w:rsidRPr="007A1885">
        <w:t xml:space="preserve"> </w:t>
      </w:r>
      <w:r w:rsidR="00DA088C" w:rsidRPr="007A1885">
        <w:t>Nicméně se právo často mění, a minimálně já si nemůžu být jist, že svým konáním v </w:t>
      </w:r>
      <w:proofErr w:type="spellStart"/>
      <w:r w:rsidR="00DA088C" w:rsidRPr="007A1885">
        <w:t>kyber</w:t>
      </w:r>
      <w:proofErr w:type="spellEnd"/>
      <w:r w:rsidR="00DA088C" w:rsidRPr="007A1885">
        <w:t xml:space="preserve"> prostoru nekonám něco nezákonného.</w:t>
      </w:r>
      <w:r w:rsidR="002D19EB" w:rsidRPr="007A1885">
        <w:t xml:space="preserve"> S příchodem </w:t>
      </w:r>
      <w:del w:id="11" w:author="hodn1" w:date="2022-06-19T21:19:00Z">
        <w:r w:rsidR="002D19EB" w:rsidRPr="007A1885" w:rsidDel="007D4173">
          <w:delText xml:space="preserve">zákona </w:delText>
        </w:r>
      </w:del>
      <w:ins w:id="12" w:author="hodn1" w:date="2022-06-19T21:19:00Z">
        <w:r w:rsidR="007D4173">
          <w:t>Z</w:t>
        </w:r>
        <w:r w:rsidR="007D4173" w:rsidRPr="007A1885">
          <w:t xml:space="preserve">ákona </w:t>
        </w:r>
      </w:ins>
      <w:r w:rsidR="002D19EB" w:rsidRPr="007A1885">
        <w:t xml:space="preserve">o kybernetické </w:t>
      </w:r>
      <w:r w:rsidR="006D0D14" w:rsidRPr="007A1885">
        <w:t>bezpečnosti,</w:t>
      </w:r>
      <w:r w:rsidR="002D19EB" w:rsidRPr="007A1885">
        <w:t xml:space="preserve"> o kterém panují velké debaty</w:t>
      </w:r>
      <w:ins w:id="13" w:author="hodn1" w:date="2022-06-19T21:19:00Z">
        <w:r w:rsidR="007D4173">
          <w:t>,</w:t>
        </w:r>
      </w:ins>
      <w:r w:rsidR="002D19EB" w:rsidRPr="007A1885">
        <w:t xml:space="preserve"> je také velmi důležité vědět a jak se bude chovat informační infrastruktura spadající pod něj.</w:t>
      </w:r>
      <w:r w:rsidR="00AB3752" w:rsidRPr="007A1885">
        <w:t xml:space="preserve"> </w:t>
      </w:r>
      <w:r w:rsidR="00F34CCC" w:rsidRPr="007A1885">
        <w:t xml:space="preserve">Dále také tvoří důležitou základnu pro </w:t>
      </w:r>
      <w:proofErr w:type="spellStart"/>
      <w:r w:rsidR="00F34CCC" w:rsidRPr="007A1885">
        <w:t>ePrivacy</w:t>
      </w:r>
      <w:proofErr w:type="spellEnd"/>
      <w:r w:rsidR="00F34CCC" w:rsidRPr="007A1885">
        <w:t xml:space="preserve">, ochranu osobních </w:t>
      </w:r>
      <w:r w:rsidR="00DB7EBC" w:rsidRPr="007A1885">
        <w:t>údajů</w:t>
      </w:r>
      <w:r w:rsidR="00F34CCC" w:rsidRPr="007A1885">
        <w:t xml:space="preserve"> a další ochranu informací</w:t>
      </w:r>
      <w:r w:rsidR="009010FE" w:rsidRPr="007A1885">
        <w:t xml:space="preserve"> a bezpečnosti</w:t>
      </w:r>
      <w:r w:rsidR="00F34CCC" w:rsidRPr="007A1885">
        <w:t>, které s aktuálním rozvojem informačních technologií</w:t>
      </w:r>
      <w:r w:rsidR="007E69C4" w:rsidRPr="007A1885">
        <w:t xml:space="preserve"> </w:t>
      </w:r>
      <w:r w:rsidR="00F34CCC" w:rsidRPr="007A1885">
        <w:t>zasahují do</w:t>
      </w:r>
      <w:r w:rsidR="007E69C4" w:rsidRPr="007A1885">
        <w:t xml:space="preserve"> života každého z nás.</w:t>
      </w:r>
      <w:r w:rsidR="00F34CCC" w:rsidRPr="007A1885">
        <w:t xml:space="preserve"> </w:t>
      </w:r>
      <w:r w:rsidR="00AB3752" w:rsidRPr="007A1885">
        <w:t>Proto vznikl i tento projekt, ve kterém se na tyto věci zaměřím.</w:t>
      </w:r>
    </w:p>
    <w:p w14:paraId="5C5B9242" w14:textId="77777777" w:rsidR="004354A8" w:rsidRPr="007A1885" w:rsidRDefault="004354A8" w:rsidP="004354A8"/>
    <w:p w14:paraId="40FC9BDB" w14:textId="3BA6BB96" w:rsidR="00205843" w:rsidRPr="007A1885" w:rsidRDefault="00205843" w:rsidP="00535B82">
      <w:pPr>
        <w:pStyle w:val="Nadpis2"/>
      </w:pPr>
      <w:bookmarkStart w:id="14" w:name="_Toc386301758"/>
      <w:bookmarkStart w:id="15" w:name="_Toc476327914"/>
      <w:r w:rsidRPr="007A1885">
        <w:t>Přehled současného stavu</w:t>
      </w:r>
      <w:bookmarkEnd w:id="14"/>
      <w:bookmarkEnd w:id="15"/>
    </w:p>
    <w:p w14:paraId="12A71174" w14:textId="6B2B6FDB" w:rsidR="00E36C2D" w:rsidRPr="007A1885" w:rsidRDefault="00C07FD1" w:rsidP="008665F4">
      <w:pPr>
        <w:ind w:firstLine="709"/>
      </w:pPr>
      <w:r w:rsidRPr="007A1885">
        <w:t xml:space="preserve">Na úvod je nutno </w:t>
      </w:r>
      <w:r w:rsidR="00FD20E2" w:rsidRPr="007A1885">
        <w:t>říct</w:t>
      </w:r>
      <w:r w:rsidRPr="007A1885">
        <w:t xml:space="preserve">, že tato práce je čistě rešeršní za použití mnoha zdrojů a z nich </w:t>
      </w:r>
      <w:ins w:id="16" w:author="hodn1" w:date="2022-06-19T21:20:00Z">
        <w:r w:rsidR="007D4173">
          <w:t xml:space="preserve">je </w:t>
        </w:r>
      </w:ins>
      <w:r w:rsidRPr="007A1885">
        <w:t>udělán</w:t>
      </w:r>
      <w:ins w:id="17" w:author="hodn1" w:date="2022-06-19T21:20:00Z">
        <w:r w:rsidR="007D4173">
          <w:t>???</w:t>
        </w:r>
      </w:ins>
      <w:r w:rsidRPr="007A1885">
        <w:t xml:space="preserve"> tento dokument.</w:t>
      </w:r>
      <w:r w:rsidR="003F712D" w:rsidRPr="007A1885">
        <w:t xml:space="preserve"> </w:t>
      </w:r>
      <w:del w:id="18" w:author="hodn1" w:date="2022-06-19T21:20:00Z">
        <w:r w:rsidR="003F712D" w:rsidRPr="007A1885" w:rsidDel="007D4173">
          <w:delText xml:space="preserve">Na </w:delText>
        </w:r>
      </w:del>
      <w:ins w:id="19" w:author="hodn1" w:date="2022-06-19T21:20:00Z">
        <w:r w:rsidR="007D4173">
          <w:t>Pro</w:t>
        </w:r>
        <w:r w:rsidR="007D4173" w:rsidRPr="007A1885">
          <w:t xml:space="preserve"> </w:t>
        </w:r>
      </w:ins>
      <w:r w:rsidR="003F712D" w:rsidRPr="007A1885">
        <w:t>danou problematiku je jedním z</w:t>
      </w:r>
      <w:r w:rsidR="009470EA" w:rsidRPr="007A1885">
        <w:t> mých</w:t>
      </w:r>
      <w:r w:rsidR="003F712D" w:rsidRPr="007A1885">
        <w:t> hlavních zdrojů kniha CyberSecurity</w:t>
      </w:r>
      <w:r w:rsidR="00FD20E2" w:rsidRPr="007A1885">
        <w:t xml:space="preserve"> od doktora Jana Koloucha a spol.</w:t>
      </w:r>
      <w:r w:rsidR="003F712D" w:rsidRPr="007A1885">
        <w:t>, která k datu psaní této práce dává všechny platné informace.</w:t>
      </w:r>
      <w:r w:rsidR="00707D3E" w:rsidRPr="007A1885">
        <w:t xml:space="preserve"> Dále jsem také čerpal z prezentací a webových návodů a dokumentů od Národního Úřadu pro Kybernetickou a Informační Bezpečnost zkráceně NÚKIB</w:t>
      </w:r>
      <w:r w:rsidR="00E36C2D" w:rsidRPr="007A1885">
        <w:t xml:space="preserve">. </w:t>
      </w:r>
    </w:p>
    <w:p w14:paraId="7EC3EBFE" w14:textId="7B5C8299" w:rsidR="00DA593F" w:rsidRPr="007A1885" w:rsidRDefault="00E36C2D" w:rsidP="00763CF1">
      <w:pPr>
        <w:ind w:firstLine="709"/>
      </w:pPr>
      <w:r w:rsidRPr="007A1885">
        <w:t>Zřetelný problém je v nepřehlednosti pro laické a zákonem nepolíbené</w:t>
      </w:r>
      <w:ins w:id="20" w:author="hodn1" w:date="2022-06-19T21:20:00Z">
        <w:r w:rsidR="007D4173">
          <w:t xml:space="preserve">???? Prosím odborněji </w:t>
        </w:r>
        <w:r w:rsidR="007D4173">
          <w:rPr>
            <mc:AlternateContent>
              <mc:Choice Requires="w16se"/>
              <mc:Fallback>
                <w:rFonts w:ascii="Segoe UI Emoji" w:eastAsia="Segoe UI Emoji" w:hAnsi="Segoe UI Emoji" w:cs="Segoe UI Emoji"/>
              </mc:Fallback>
            </mc:AlternateContent>
          </w:rPr>
          <mc:AlternateContent>
            <mc:Choice Requires="w16se">
              <w16se:symEx w16se:font="Segoe UI Emoji" w16se:char="1F60A"/>
            </mc:Choice>
            <mc:Fallback>
              <w:t>😊</w:t>
            </mc:Fallback>
          </mc:AlternateContent>
        </w:r>
        <w:r w:rsidR="007D4173">
          <w:t xml:space="preserve"> </w:t>
        </w:r>
      </w:ins>
      <w:r w:rsidRPr="007A1885">
        <w:t xml:space="preserve"> uživatele výpočetních technologií. NÚKIB jako instituce se snaží laiky vzdělávat</w:t>
      </w:r>
      <w:r w:rsidR="00F6716A" w:rsidRPr="007A1885">
        <w:t>, nicméně pro laiky je stále těžké pochopit, kdy se mohou např. s </w:t>
      </w:r>
      <w:r w:rsidR="00511A66" w:rsidRPr="007A1885">
        <w:t>internetovým připojením</w:t>
      </w:r>
      <w:r w:rsidR="00F6716A" w:rsidRPr="007A1885">
        <w:t xml:space="preserve"> dostat </w:t>
      </w:r>
      <w:r w:rsidR="00D94008" w:rsidRPr="007A1885">
        <w:t>k přestupku nebo i k trestnému činu.</w:t>
      </w:r>
    </w:p>
    <w:p w14:paraId="08E7317E" w14:textId="552D7051" w:rsidR="00205843" w:rsidRPr="007A1885" w:rsidRDefault="00205843" w:rsidP="00330672">
      <w:pPr>
        <w:pStyle w:val="Nadpis2"/>
      </w:pPr>
      <w:bookmarkStart w:id="21" w:name="_Toc386301759"/>
      <w:bookmarkStart w:id="22" w:name="_Toc476327915"/>
      <w:r w:rsidRPr="007A1885">
        <w:t>Cíle práce</w:t>
      </w:r>
      <w:bookmarkEnd w:id="21"/>
      <w:bookmarkEnd w:id="22"/>
    </w:p>
    <w:p w14:paraId="6939FBDA" w14:textId="60D2D3D4" w:rsidR="004E12ED" w:rsidRPr="007A1885" w:rsidRDefault="008E0AFE" w:rsidP="004E12ED">
      <w:pPr>
        <w:ind w:firstLine="709"/>
      </w:pPr>
      <w:r w:rsidRPr="007A1885">
        <w:t xml:space="preserve">Jako prvním mým cílem se stalo prostudování </w:t>
      </w:r>
      <w:del w:id="23" w:author="hodn1" w:date="2022-06-19T21:21:00Z">
        <w:r w:rsidRPr="007A1885" w:rsidDel="007D4173">
          <w:delText xml:space="preserve">trestního </w:delText>
        </w:r>
      </w:del>
      <w:ins w:id="24" w:author="hodn1" w:date="2022-06-19T21:21:00Z">
        <w:r w:rsidR="007D4173">
          <w:t>T</w:t>
        </w:r>
        <w:r w:rsidR="007D4173" w:rsidRPr="007A1885">
          <w:t xml:space="preserve">restního </w:t>
        </w:r>
      </w:ins>
      <w:r w:rsidRPr="007A1885">
        <w:t>zákoníku zákonu č. 40/2009</w:t>
      </w:r>
      <w:r w:rsidR="003A6406" w:rsidRPr="007A1885">
        <w:t xml:space="preserve"> Sb.</w:t>
      </w:r>
      <w:r w:rsidR="00555840" w:rsidRPr="007A1885">
        <w:t xml:space="preserve"> a nalezení paragrafů týkajících se</w:t>
      </w:r>
      <w:r w:rsidR="00F05139" w:rsidRPr="007A1885">
        <w:t xml:space="preserve"> výpočetních technologií.</w:t>
      </w:r>
      <w:r w:rsidR="00061470" w:rsidRPr="007A1885">
        <w:t xml:space="preserve"> Zákony odkazují na dřívější zákony, ale zákony tykající se výpočetní techniky jsou primárně 230,</w:t>
      </w:r>
      <w:ins w:id="25" w:author="hodn1" w:date="2022-06-19T21:21:00Z">
        <w:r w:rsidR="007D4173">
          <w:t xml:space="preserve"> </w:t>
        </w:r>
      </w:ins>
      <w:r w:rsidR="00061470" w:rsidRPr="007A1885">
        <w:t>231,</w:t>
      </w:r>
      <w:ins w:id="26" w:author="hodn1" w:date="2022-06-19T21:21:00Z">
        <w:r w:rsidR="007D4173">
          <w:t xml:space="preserve"> </w:t>
        </w:r>
      </w:ins>
      <w:r w:rsidR="00061470" w:rsidRPr="007A1885">
        <w:t xml:space="preserve">232. Dále jsem si měl prostudovat </w:t>
      </w:r>
      <w:proofErr w:type="spellStart"/>
      <w:r w:rsidR="00061470" w:rsidRPr="007A1885">
        <w:t>z</w:t>
      </w:r>
      <w:ins w:id="27" w:author="hodn1" w:date="2022-06-19T21:21:00Z">
        <w:r w:rsidR="00036D0D">
          <w:t>Z</w:t>
        </w:r>
      </w:ins>
      <w:r w:rsidR="00061470" w:rsidRPr="007A1885">
        <w:t>ákon</w:t>
      </w:r>
      <w:proofErr w:type="spellEnd"/>
      <w:r w:rsidR="00061470" w:rsidRPr="007A1885">
        <w:t xml:space="preserve"> o kybernetické bezpečnosti </w:t>
      </w:r>
      <w:r w:rsidR="00CB5026" w:rsidRPr="007A1885">
        <w:t xml:space="preserve">zákon </w:t>
      </w:r>
      <w:r w:rsidR="003D4121" w:rsidRPr="007A1885">
        <w:t xml:space="preserve">č. </w:t>
      </w:r>
      <w:r w:rsidR="00CB5026" w:rsidRPr="007A1885">
        <w:t>181/2014 Sb.</w:t>
      </w:r>
      <w:r w:rsidR="00AF4798" w:rsidRPr="007A1885">
        <w:t>. K tomu se vázal jeho dopad na běžného uživatele</w:t>
      </w:r>
      <w:r w:rsidR="00A71C83" w:rsidRPr="007A1885">
        <w:t xml:space="preserve"> a jak by se podle něj měl řídit.</w:t>
      </w:r>
      <w:r w:rsidR="009D5AEE" w:rsidRPr="007A1885">
        <w:t xml:space="preserve"> Dalším cílem bylo si prostudovat zásady použití internetového </w:t>
      </w:r>
      <w:r w:rsidR="00397940" w:rsidRPr="007A1885">
        <w:t>připojení a</w:t>
      </w:r>
      <w:r w:rsidR="005364F1" w:rsidRPr="007A1885">
        <w:t xml:space="preserve"> jaké</w:t>
      </w:r>
      <w:r w:rsidR="009D5AEE" w:rsidRPr="007A1885">
        <w:t xml:space="preserve"> právní povinnosti</w:t>
      </w:r>
      <w:r w:rsidR="005364F1" w:rsidRPr="007A1885">
        <w:t xml:space="preserve"> z něj vyplývají.</w:t>
      </w:r>
      <w:r w:rsidR="001B76E7" w:rsidRPr="007A1885">
        <w:t xml:space="preserve"> Z těchto témat právních odpovědností bylo dále nutné vytvořit vzdělávací materiál pro laiky v tomto tématu.</w:t>
      </w:r>
      <w:r w:rsidR="00135E53" w:rsidRPr="007A1885">
        <w:t xml:space="preserve"> Hlavním cílem byla rešerše na dané </w:t>
      </w:r>
      <w:r w:rsidR="00763CF1" w:rsidRPr="007A1885">
        <w:t>téma,</w:t>
      </w:r>
      <w:r w:rsidR="00135E53" w:rsidRPr="007A1885">
        <w:t xml:space="preserve"> a hlavně mé možnost se sám dovzdělat v tomto oboru a zvýšit vlastní, ale i laické povědomí o tématu kybernetické bezpečnosti a práva v </w:t>
      </w:r>
      <w:del w:id="28" w:author="hodn1" w:date="2022-06-19T21:21:00Z">
        <w:r w:rsidR="00763CF1" w:rsidRPr="007A1885" w:rsidDel="00036D0D">
          <w:delText>It</w:delText>
        </w:r>
      </w:del>
      <w:ins w:id="29" w:author="hodn1" w:date="2022-06-19T21:21:00Z">
        <w:r w:rsidR="00036D0D" w:rsidRPr="007A1885">
          <w:t>I</w:t>
        </w:r>
        <w:r w:rsidR="00036D0D">
          <w:t>T</w:t>
        </w:r>
      </w:ins>
      <w:r w:rsidR="00135E53" w:rsidRPr="007A1885">
        <w:t>.</w:t>
      </w:r>
    </w:p>
    <w:p w14:paraId="7E863B8B" w14:textId="2C75A809" w:rsidR="001062E7" w:rsidRPr="007A1885" w:rsidRDefault="001062E7" w:rsidP="004E12ED">
      <w:pPr>
        <w:pStyle w:val="Odstavecseseznamem"/>
        <w:numPr>
          <w:ilvl w:val="0"/>
          <w:numId w:val="20"/>
        </w:numPr>
      </w:pPr>
      <w:r w:rsidRPr="007A1885">
        <w:rPr>
          <w:rFonts w:eastAsia="Times New Roman"/>
          <w:b/>
          <w:bCs/>
          <w:sz w:val="40"/>
          <w:szCs w:val="28"/>
        </w:rPr>
        <w:lastRenderedPageBreak/>
        <w:t>Metody</w:t>
      </w:r>
    </w:p>
    <w:p w14:paraId="6E846250" w14:textId="77777777" w:rsidR="001062E7" w:rsidRPr="007A1885" w:rsidRDefault="001062E7" w:rsidP="006B155A">
      <w:pPr>
        <w:rPr>
          <w:rFonts w:eastAsia="Times New Roman"/>
          <w:b/>
          <w:bCs/>
          <w:sz w:val="32"/>
        </w:rPr>
      </w:pPr>
    </w:p>
    <w:p w14:paraId="65B29A66" w14:textId="5EF6FC5F" w:rsidR="001F3693" w:rsidRPr="007A1885" w:rsidRDefault="001062E7" w:rsidP="004E12ED">
      <w:pPr>
        <w:pStyle w:val="Odstavecseseznamem"/>
        <w:numPr>
          <w:ilvl w:val="1"/>
          <w:numId w:val="20"/>
        </w:numPr>
        <w:rPr>
          <w:rFonts w:eastAsia="Times New Roman"/>
          <w:b/>
          <w:bCs/>
          <w:sz w:val="40"/>
          <w:szCs w:val="28"/>
        </w:rPr>
      </w:pPr>
      <w:r w:rsidRPr="007A1885">
        <w:rPr>
          <w:rFonts w:eastAsia="Times New Roman"/>
          <w:b/>
          <w:bCs/>
          <w:sz w:val="32"/>
        </w:rPr>
        <w:t>Trestní zákoník</w:t>
      </w:r>
    </w:p>
    <w:p w14:paraId="2648E8E7" w14:textId="77777777" w:rsidR="00454D0B" w:rsidRPr="007A1885" w:rsidRDefault="00454D0B" w:rsidP="00E51F6F">
      <w:pPr>
        <w:pStyle w:val="Odstavecseseznamem"/>
        <w:ind w:left="1241" w:firstLine="0"/>
        <w:rPr>
          <w:rFonts w:eastAsia="Times New Roman"/>
          <w:b/>
          <w:bCs/>
          <w:sz w:val="40"/>
          <w:szCs w:val="28"/>
        </w:rPr>
      </w:pPr>
    </w:p>
    <w:p w14:paraId="5D9771AB" w14:textId="1DBAF29D" w:rsidR="00B13897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szCs w:val="18"/>
        </w:rPr>
        <w:t xml:space="preserve"> K</w:t>
      </w:r>
      <w:del w:id="30" w:author="hodn1" w:date="2022-06-19T21:22:00Z">
        <w:r w:rsidRPr="007A1885" w:rsidDel="007E2258">
          <w:rPr>
            <w:rFonts w:eastAsia="Times New Roman"/>
            <w:szCs w:val="18"/>
          </w:rPr>
          <w:delText>e</w:delText>
        </w:r>
      </w:del>
      <w:r w:rsidRPr="007A1885">
        <w:rPr>
          <w:rFonts w:eastAsia="Times New Roman"/>
          <w:szCs w:val="18"/>
        </w:rPr>
        <w:t xml:space="preserve"> trestnímu zákoníku z hlediska výpočetních technologií lze přistupovat následujíc</w:t>
      </w:r>
      <w:ins w:id="31" w:author="hodn1" w:date="2022-06-19T21:21:00Z">
        <w:r w:rsidR="00036D0D">
          <w:rPr>
            <w:rFonts w:eastAsia="Times New Roman"/>
            <w:szCs w:val="18"/>
          </w:rPr>
          <w:t>???</w:t>
        </w:r>
      </w:ins>
      <w:r w:rsidRPr="007A1885">
        <w:rPr>
          <w:rFonts w:eastAsia="Times New Roman"/>
          <w:szCs w:val="18"/>
        </w:rPr>
        <w:t>. Hlavní paragrafy jsou 230,</w:t>
      </w:r>
      <w:ins w:id="32" w:author="hodn1" w:date="2022-06-19T21:22:00Z">
        <w:r w:rsidR="007E2258">
          <w:rPr>
            <w:rFonts w:eastAsia="Times New Roman"/>
            <w:szCs w:val="18"/>
          </w:rPr>
          <w:t xml:space="preserve"> </w:t>
        </w:r>
      </w:ins>
      <w:r w:rsidRPr="007A1885">
        <w:rPr>
          <w:rFonts w:eastAsia="Times New Roman"/>
          <w:szCs w:val="18"/>
        </w:rPr>
        <w:t>231,</w:t>
      </w:r>
      <w:ins w:id="33" w:author="hodn1" w:date="2022-06-19T21:22:00Z">
        <w:r w:rsidR="007E2258">
          <w:rPr>
            <w:rFonts w:eastAsia="Times New Roman"/>
            <w:szCs w:val="18"/>
          </w:rPr>
          <w:t xml:space="preserve"> </w:t>
        </w:r>
      </w:ins>
      <w:r w:rsidRPr="007A1885">
        <w:rPr>
          <w:rFonts w:eastAsia="Times New Roman"/>
          <w:szCs w:val="18"/>
        </w:rPr>
        <w:t xml:space="preserve">232 Trestního zákoníku č. 40/2009 Sb.. </w:t>
      </w:r>
    </w:p>
    <w:p w14:paraId="7EEA041B" w14:textId="02E2F9AB" w:rsidR="00F51BD2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b/>
          <w:bCs/>
          <w:szCs w:val="18"/>
        </w:rPr>
        <w:t>§ 230</w:t>
      </w:r>
      <w:r w:rsidRPr="007A1885">
        <w:rPr>
          <w:rFonts w:eastAsia="Times New Roman"/>
          <w:szCs w:val="18"/>
        </w:rPr>
        <w:t xml:space="preserve"> Neoprávněný přístup k počítačovému systému a nosiči informací: </w:t>
      </w:r>
      <w:r w:rsidR="004A604C" w:rsidRPr="007A1885">
        <w:rPr>
          <w:rFonts w:eastAsia="Times New Roman"/>
          <w:szCs w:val="18"/>
          <w:vertAlign w:val="superscript"/>
        </w:rPr>
        <w:t>[1]</w:t>
      </w:r>
    </w:p>
    <w:p w14:paraId="349979B3" w14:textId="4D13AD07" w:rsidR="00E75D61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szCs w:val="18"/>
        </w:rPr>
        <w:t>Překonání bezpečnostního opatření k neoprávněnému přístupu k počítačovému systému</w:t>
      </w:r>
      <w:ins w:id="34" w:author="hodn1" w:date="2022-06-19T21:22:00Z">
        <w:r w:rsidR="007E2258">
          <w:rPr>
            <w:rFonts w:eastAsia="Times New Roman"/>
            <w:szCs w:val="18"/>
          </w:rPr>
          <w:t>:</w:t>
        </w:r>
      </w:ins>
      <w:r w:rsidRPr="007A1885">
        <w:rPr>
          <w:rFonts w:eastAsia="Times New Roman"/>
          <w:szCs w:val="18"/>
        </w:rPr>
        <w:t xml:space="preserve"> Tzn. že i když mám heslo na papírku vedle počítače, nemohu ho použít, protože bych porušil zákon. Podle odstavce 2 je zakázáno jakkoli modifikovat či smazat data z počítačového systému nebo je neoprávněně použít, padělat atd. Podle odstavce </w:t>
      </w:r>
      <w:del w:id="35" w:author="hodn1" w:date="2022-06-19T21:23:00Z">
        <w:r w:rsidRPr="007A1885" w:rsidDel="007E2258">
          <w:rPr>
            <w:rFonts w:eastAsia="Times New Roman"/>
            <w:szCs w:val="18"/>
          </w:rPr>
          <w:delText xml:space="preserve">tři </w:delText>
        </w:r>
      </w:del>
      <w:ins w:id="36" w:author="hodn1" w:date="2022-06-19T21:23:00Z">
        <w:r w:rsidR="007E2258">
          <w:rPr>
            <w:rFonts w:eastAsia="Times New Roman"/>
            <w:szCs w:val="18"/>
          </w:rPr>
          <w:t xml:space="preserve">3 </w:t>
        </w:r>
      </w:ins>
      <w:r w:rsidRPr="007A1885">
        <w:rPr>
          <w:rFonts w:eastAsia="Times New Roman"/>
          <w:szCs w:val="18"/>
        </w:rPr>
        <w:t xml:space="preserve">nesmí uživatel způsobit jinému škodu nebo omezit funkčnost počítačového systému. </w:t>
      </w:r>
    </w:p>
    <w:p w14:paraId="058BB326" w14:textId="0DF70B04" w:rsidR="00925420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b/>
          <w:bCs/>
          <w:szCs w:val="18"/>
        </w:rPr>
        <w:t>§ 231</w:t>
      </w:r>
      <w:r w:rsidRPr="007A1885">
        <w:rPr>
          <w:rFonts w:eastAsia="Times New Roman"/>
          <w:szCs w:val="18"/>
        </w:rPr>
        <w:t xml:space="preserve"> Opatření a přechovávání přístupového zařízení a hesla k počítačovému systému a jiných takových dat: </w:t>
      </w:r>
      <w:r w:rsidR="004A604C" w:rsidRPr="007A1885">
        <w:rPr>
          <w:rFonts w:eastAsia="Times New Roman"/>
          <w:szCs w:val="18"/>
          <w:vertAlign w:val="superscript"/>
        </w:rPr>
        <w:t>[2]</w:t>
      </w:r>
    </w:p>
    <w:p w14:paraId="6F82BBDF" w14:textId="70D95F9C" w:rsidR="000B3B35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szCs w:val="18"/>
        </w:rPr>
        <w:t>Zakazuje podle trestného činu porušení tajemství či neoprávněného přístupu k nosiči informací. S použitím nástroje, postupu, programu a dalších věcí k získání přístupu. Dále také zakazuje jakkoli distribuovat jakoukoliv možnost na neoprávněný přístup do sítě, informaci atd.. Daný trestný čin dále eskaluje</w:t>
      </w:r>
      <w:ins w:id="37" w:author="hodn1" w:date="2022-06-19T21:23:00Z">
        <w:r w:rsidR="007E2258">
          <w:rPr>
            <w:rFonts w:eastAsia="Times New Roman"/>
            <w:szCs w:val="18"/>
          </w:rPr>
          <w:t>,</w:t>
        </w:r>
      </w:ins>
      <w:r w:rsidRPr="007A1885">
        <w:rPr>
          <w:rFonts w:eastAsia="Times New Roman"/>
          <w:szCs w:val="18"/>
        </w:rPr>
        <w:t xml:space="preserve"> jedná-li v rámci organizované skupiny nebo se jedná o značný prospěch pro někoho. </w:t>
      </w:r>
    </w:p>
    <w:p w14:paraId="4C6CB064" w14:textId="0759A8ED" w:rsidR="00B713AA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b/>
          <w:bCs/>
          <w:szCs w:val="18"/>
        </w:rPr>
        <w:t>§ 232</w:t>
      </w:r>
      <w:r w:rsidRPr="007A1885">
        <w:rPr>
          <w:rFonts w:eastAsia="Times New Roman"/>
          <w:szCs w:val="18"/>
        </w:rPr>
        <w:t xml:space="preserve"> Poškození záznamu v počítačovém systému a na nosiči informací a zásah do vybavení počítače z nedbalosti: </w:t>
      </w:r>
      <w:r w:rsidR="004A604C" w:rsidRPr="007A1885">
        <w:rPr>
          <w:rFonts w:eastAsia="Times New Roman"/>
          <w:szCs w:val="18"/>
          <w:vertAlign w:val="superscript"/>
        </w:rPr>
        <w:t>[3]</w:t>
      </w:r>
    </w:p>
    <w:p w14:paraId="7A9512BB" w14:textId="5755DAAC" w:rsidR="0005389E" w:rsidRPr="007A1885" w:rsidRDefault="00E36EB3" w:rsidP="000E6AF5">
      <w:pPr>
        <w:ind w:firstLine="0"/>
        <w:rPr>
          <w:rFonts w:eastAsia="Times New Roman"/>
          <w:szCs w:val="18"/>
        </w:rPr>
      </w:pPr>
      <w:r w:rsidRPr="007A1885">
        <w:rPr>
          <w:rFonts w:eastAsia="Times New Roman"/>
          <w:szCs w:val="18"/>
        </w:rPr>
        <w:tab/>
        <w:t>Jestliže z nedbalosti poruším povinnosti vypl</w:t>
      </w:r>
      <w:ins w:id="38" w:author="hodn1" w:date="2022-06-19T21:23:00Z">
        <w:r w:rsidR="007E2258">
          <w:rPr>
            <w:rFonts w:eastAsia="Times New Roman"/>
            <w:szCs w:val="18"/>
          </w:rPr>
          <w:t>ý</w:t>
        </w:r>
      </w:ins>
      <w:del w:id="39" w:author="hodn1" w:date="2022-06-19T21:23:00Z">
        <w:r w:rsidRPr="007A1885" w:rsidDel="007E2258">
          <w:rPr>
            <w:rFonts w:eastAsia="Times New Roman"/>
            <w:szCs w:val="18"/>
          </w:rPr>
          <w:delText>í</w:delText>
        </w:r>
      </w:del>
      <w:r w:rsidRPr="007A1885">
        <w:rPr>
          <w:rFonts w:eastAsia="Times New Roman"/>
          <w:szCs w:val="18"/>
        </w:rPr>
        <w:t>vající</w:t>
      </w:r>
      <w:ins w:id="40" w:author="hodn1" w:date="2022-06-19T21:23:00Z">
        <w:r w:rsidR="007E2258">
          <w:rPr>
            <w:rFonts w:eastAsia="Times New Roman"/>
            <w:szCs w:val="18"/>
          </w:rPr>
          <w:t>?</w:t>
        </w:r>
      </w:ins>
      <w:r w:rsidRPr="007A1885">
        <w:rPr>
          <w:rFonts w:eastAsia="Times New Roman"/>
          <w:szCs w:val="18"/>
        </w:rPr>
        <w:t xml:space="preserve"> z nějakého závazku nebo podle zákona či smlouva a tím zničím, poškodím, pozměním data v počítačovém systému nebo učiním zásah do fyzického nebo software vybavení počítače a tím způsobím škodu na cizím majetku</w:t>
      </w:r>
      <w:ins w:id="41" w:author="hodn1" w:date="2022-06-19T21:24:00Z">
        <w:r w:rsidR="007E2258">
          <w:rPr>
            <w:rFonts w:eastAsia="Times New Roman"/>
            <w:szCs w:val="18"/>
          </w:rPr>
          <w:t>,</w:t>
        </w:r>
      </w:ins>
      <w:r w:rsidRPr="007A1885">
        <w:rPr>
          <w:rFonts w:eastAsia="Times New Roman"/>
          <w:szCs w:val="18"/>
        </w:rPr>
        <w:t xml:space="preserve"> budu potrestán</w:t>
      </w:r>
      <w:r w:rsidR="00090B45" w:rsidRPr="007A1885">
        <w:rPr>
          <w:rFonts w:eastAsia="Times New Roman"/>
          <w:szCs w:val="18"/>
        </w:rPr>
        <w:t>.</w:t>
      </w:r>
      <w:r w:rsidR="0005389E" w:rsidRPr="007A1885">
        <w:rPr>
          <w:szCs w:val="24"/>
        </w:rPr>
        <w:t xml:space="preserve"> </w:t>
      </w:r>
    </w:p>
    <w:p w14:paraId="363DE6E0" w14:textId="77777777" w:rsidR="00185D48" w:rsidRPr="007A1885" w:rsidRDefault="00185D48" w:rsidP="00133A53">
      <w:pPr>
        <w:rPr>
          <w:rFonts w:eastAsia="Times New Roman"/>
          <w:szCs w:val="18"/>
        </w:rPr>
      </w:pPr>
    </w:p>
    <w:p w14:paraId="762A8FB2" w14:textId="6247024E" w:rsidR="00F56284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szCs w:val="18"/>
        </w:rPr>
        <w:t xml:space="preserve">Podle těchto paragrafů se určují trestné činy s výpočetní technikou, ale vždy se jedná tento trestný čin spolu s nějakým, jako např. urážkou na cti, vydíráním atd. </w:t>
      </w:r>
    </w:p>
    <w:p w14:paraId="5930582E" w14:textId="77777777" w:rsidR="00A22AC7" w:rsidRPr="007A1885" w:rsidRDefault="00A22AC7" w:rsidP="00133A53">
      <w:pPr>
        <w:rPr>
          <w:rFonts w:eastAsia="Times New Roman"/>
          <w:szCs w:val="18"/>
        </w:rPr>
      </w:pPr>
    </w:p>
    <w:p w14:paraId="3F8D1FDD" w14:textId="77777777" w:rsidR="00F56284" w:rsidRPr="007A1885" w:rsidRDefault="00F56284" w:rsidP="00F56284">
      <w:pPr>
        <w:ind w:firstLine="0"/>
        <w:rPr>
          <w:rFonts w:eastAsia="Times New Roman"/>
          <w:szCs w:val="18"/>
        </w:rPr>
      </w:pPr>
    </w:p>
    <w:p w14:paraId="61AA80FA" w14:textId="77777777" w:rsidR="003C4849" w:rsidRPr="007A1885" w:rsidRDefault="003C484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08B37B22" w14:textId="77777777" w:rsidR="003C4849" w:rsidRPr="007A1885" w:rsidRDefault="003C484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2FB6B1BE" w14:textId="77777777" w:rsidR="003C4849" w:rsidRPr="007A1885" w:rsidRDefault="003C484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52C8F747" w14:textId="77777777" w:rsidR="003C4849" w:rsidRPr="007A1885" w:rsidRDefault="003C484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0E6CC9CA" w14:textId="2AA15A66" w:rsidR="006B155A" w:rsidRPr="007A1885" w:rsidRDefault="001062E7" w:rsidP="002B48FD">
      <w:pPr>
        <w:pStyle w:val="Odstavecseseznamem"/>
        <w:numPr>
          <w:ilvl w:val="1"/>
          <w:numId w:val="20"/>
        </w:numPr>
        <w:rPr>
          <w:rFonts w:eastAsia="Times New Roman"/>
          <w:b/>
          <w:bCs/>
          <w:sz w:val="36"/>
          <w:szCs w:val="24"/>
        </w:rPr>
      </w:pPr>
      <w:r w:rsidRPr="007A1885">
        <w:rPr>
          <w:rFonts w:eastAsia="Times New Roman"/>
          <w:b/>
          <w:bCs/>
          <w:sz w:val="36"/>
          <w:szCs w:val="24"/>
        </w:rPr>
        <w:lastRenderedPageBreak/>
        <w:t>Zákon o kybernetické bezpečnosti</w:t>
      </w:r>
    </w:p>
    <w:p w14:paraId="56CA5164" w14:textId="77777777" w:rsidR="002B48FD" w:rsidRPr="007A1885" w:rsidRDefault="002B48FD" w:rsidP="002B48FD">
      <w:pPr>
        <w:ind w:left="521" w:firstLine="0"/>
        <w:rPr>
          <w:b/>
          <w:bCs/>
          <w:sz w:val="36"/>
          <w:szCs w:val="32"/>
        </w:rPr>
      </w:pPr>
    </w:p>
    <w:p w14:paraId="07B0897D" w14:textId="7372C120" w:rsidR="00287BF9" w:rsidRPr="00366DDE" w:rsidRDefault="006A4C0E" w:rsidP="00436ACD">
      <w:pPr>
        <w:ind w:firstLine="0"/>
        <w:rPr>
          <w:vertAlign w:val="superscript"/>
        </w:rPr>
      </w:pPr>
      <w:r w:rsidRPr="007A1885">
        <w:tab/>
      </w:r>
      <w:r w:rsidR="00436ACD" w:rsidRPr="007A1885">
        <w:t xml:space="preserve">Zákon o kybernetické </w:t>
      </w:r>
      <w:r w:rsidR="007C1591" w:rsidRPr="007A1885">
        <w:t>bezpečnosti (</w:t>
      </w:r>
      <w:r w:rsidR="00267668" w:rsidRPr="007A1885">
        <w:t>Dále jako ZoKB)</w:t>
      </w:r>
      <w:r w:rsidR="00436ACD" w:rsidRPr="007A1885">
        <w:t xml:space="preserve"> </w:t>
      </w:r>
      <w:r w:rsidR="00F36E56" w:rsidRPr="007A1885">
        <w:t xml:space="preserve">neukládá trestní ani právní trestní odpovědnost pachatelům kybernetických </w:t>
      </w:r>
      <w:r w:rsidR="001F28E6" w:rsidRPr="007A1885">
        <w:t>útoků (</w:t>
      </w:r>
      <w:r w:rsidR="008717AD" w:rsidRPr="007A1885">
        <w:t>o</w:t>
      </w:r>
      <w:r w:rsidR="00F36E56" w:rsidRPr="007A1885">
        <w:t xml:space="preserve"> to se stará trestní zákoník), ale vytváří </w:t>
      </w:r>
      <w:r w:rsidR="0079490F" w:rsidRPr="007A1885">
        <w:t>systém a právní základ pro bezpečností opatření</w:t>
      </w:r>
      <w:r w:rsidR="008717AD" w:rsidRPr="007A1885">
        <w:t xml:space="preserve">, které mají výskytu a existenci </w:t>
      </w:r>
      <w:r w:rsidR="00073DAD" w:rsidRPr="007A1885">
        <w:t>předcházet. Mají</w:t>
      </w:r>
      <w:r w:rsidR="00AB27A8" w:rsidRPr="007A1885">
        <w:t xml:space="preserve"> </w:t>
      </w:r>
      <w:r w:rsidR="00D87865" w:rsidRPr="007A1885">
        <w:t>zajistit,</w:t>
      </w:r>
      <w:r w:rsidR="00AB27A8" w:rsidRPr="007A1885">
        <w:t xml:space="preserve"> že případný kybernetické</w:t>
      </w:r>
      <w:ins w:id="42" w:author="hodn1" w:date="2022-06-19T21:24:00Z">
        <w:r w:rsidR="007E2258">
          <w:t>?</w:t>
        </w:r>
      </w:ins>
      <w:r w:rsidR="00AB27A8" w:rsidRPr="007A1885">
        <w:t xml:space="preserve"> </w:t>
      </w:r>
      <w:r w:rsidR="007E2258" w:rsidRPr="007A1885">
        <w:t>B</w:t>
      </w:r>
      <w:r w:rsidR="00AB27A8" w:rsidRPr="007A1885">
        <w:t>ezpečností</w:t>
      </w:r>
      <w:ins w:id="43" w:author="hodn1" w:date="2022-06-19T21:24:00Z">
        <w:r w:rsidR="007E2258">
          <w:t>?</w:t>
        </w:r>
      </w:ins>
      <w:r w:rsidR="00AB27A8" w:rsidRPr="007A1885">
        <w:t xml:space="preserve"> incident neohrozí celkové fungování informačních a komunikačních systémů nebo fungování kritické společenské informační </w:t>
      </w:r>
      <w:r w:rsidR="002E5995" w:rsidRPr="007A1885">
        <w:t>infrastruktury</w:t>
      </w:r>
      <w:r w:rsidR="00241694">
        <w:t>.</w:t>
      </w:r>
      <w:r w:rsidR="002E5995" w:rsidRPr="007A1885">
        <w:rPr>
          <w:vertAlign w:val="superscript"/>
        </w:rPr>
        <w:t xml:space="preserve"> [</w:t>
      </w:r>
      <w:r w:rsidR="001F28E6" w:rsidRPr="007A1885">
        <w:rPr>
          <w:vertAlign w:val="superscript"/>
        </w:rPr>
        <w:t>5]</w:t>
      </w:r>
    </w:p>
    <w:p w14:paraId="126C2655" w14:textId="5A451331" w:rsidR="003172BC" w:rsidDel="007E2258" w:rsidRDefault="00ED6E44" w:rsidP="00436ACD">
      <w:pPr>
        <w:ind w:firstLine="0"/>
        <w:rPr>
          <w:del w:id="44" w:author="hodn1" w:date="2022-06-19T21:25:00Z"/>
        </w:rPr>
      </w:pPr>
      <w:r w:rsidRPr="007A1885">
        <w:tab/>
      </w:r>
      <w:r w:rsidR="0059442E" w:rsidRPr="007A1885">
        <w:t xml:space="preserve">Jak už </w:t>
      </w:r>
      <w:r w:rsidR="007C1591" w:rsidRPr="007A1885">
        <w:t>bylo řečeno</w:t>
      </w:r>
      <w:ins w:id="45" w:author="hodn1" w:date="2022-06-19T21:24:00Z">
        <w:r w:rsidR="007E2258">
          <w:t>,</w:t>
        </w:r>
      </w:ins>
      <w:r w:rsidR="007C1591" w:rsidRPr="007A1885">
        <w:t xml:space="preserve"> </w:t>
      </w:r>
      <w:proofErr w:type="spellStart"/>
      <w:r w:rsidR="007C1591" w:rsidRPr="007A1885">
        <w:t>ZoKB</w:t>
      </w:r>
      <w:proofErr w:type="spellEnd"/>
      <w:r w:rsidR="007C1591" w:rsidRPr="007A1885">
        <w:t xml:space="preserve"> </w:t>
      </w:r>
      <w:r w:rsidR="00C8178F" w:rsidRPr="007A1885">
        <w:t xml:space="preserve">neudává odpovědnost, ale </w:t>
      </w:r>
      <w:r w:rsidR="00621C40" w:rsidRPr="007A1885">
        <w:t>opatření,</w:t>
      </w:r>
      <w:r w:rsidR="00C8178F" w:rsidRPr="007A1885">
        <w:t xml:space="preserve"> jakých se máme držet</w:t>
      </w:r>
      <w:ins w:id="46" w:author="hodn1" w:date="2022-06-19T21:30:00Z">
        <w:r w:rsidR="00157048">
          <w:t>????</w:t>
        </w:r>
      </w:ins>
      <w:r w:rsidR="00C8178F" w:rsidRPr="007A1885">
        <w:t xml:space="preserve"> proti kybernetickému útoku a stanovuje úřad, který bude sloužit v zájmu kybernetické bezpečnosti. Národní Úřad Kybernetické a Informační Bezpečnosti (dále jako NÚKIB)</w:t>
      </w:r>
      <w:r w:rsidR="003172BC" w:rsidRPr="007A1885">
        <w:t>.  Jedná se o správní úřad pro: KB, ochranu utajovaných informací, kryptografickou ochranu atd.</w:t>
      </w:r>
    </w:p>
    <w:p w14:paraId="4311740C" w14:textId="77777777" w:rsidR="00746BEA" w:rsidRPr="007A1885" w:rsidRDefault="00746BEA" w:rsidP="00436ACD">
      <w:pPr>
        <w:ind w:firstLine="0"/>
      </w:pPr>
    </w:p>
    <w:p w14:paraId="63797C2F" w14:textId="3259A2CC" w:rsidR="00EB0533" w:rsidRPr="007A1885" w:rsidRDefault="005D4943" w:rsidP="00B504CD">
      <w:pPr>
        <w:ind w:firstLine="709"/>
      </w:pPr>
      <w:r w:rsidRPr="007A1885">
        <w:t xml:space="preserve">NÚKIB připravuje zákony a </w:t>
      </w:r>
      <w:r w:rsidR="006918E2" w:rsidRPr="007A1885">
        <w:t>podzákonné normy v oblasti KB.</w:t>
      </w:r>
      <w:r w:rsidR="00A90085" w:rsidRPr="007A1885">
        <w:t xml:space="preserve"> </w:t>
      </w:r>
      <w:r w:rsidR="008302A8" w:rsidRPr="007A1885">
        <w:t>NÚKIB se také soustředí na přípravu a varování před kybernetickými útoky a hrozbami. O to se také stará dle zákona</w:t>
      </w:r>
      <w:r w:rsidR="0084501E" w:rsidRPr="007A1885">
        <w:t xml:space="preserve"> jako</w:t>
      </w:r>
      <w:r w:rsidR="008302A8" w:rsidRPr="007A1885">
        <w:t xml:space="preserve"> úřad varování</w:t>
      </w:r>
      <w:r w:rsidR="001C50E1" w:rsidRPr="007A1885">
        <w:t>.</w:t>
      </w:r>
      <w:ins w:id="47" w:author="hodn1" w:date="2022-06-19T21:25:00Z">
        <w:r w:rsidR="007E2258">
          <w:t>???</w:t>
        </w:r>
      </w:ins>
      <w:r w:rsidR="00F96BDC">
        <w:t xml:space="preserve"> </w:t>
      </w:r>
      <w:r w:rsidR="0084501E" w:rsidRPr="007A1885">
        <w:t>NÚKIB také jako úřad varování</w:t>
      </w:r>
      <w:ins w:id="48" w:author="hodn1" w:date="2022-06-19T21:25:00Z">
        <w:r w:rsidR="007E2258">
          <w:t>??</w:t>
        </w:r>
      </w:ins>
      <w:r w:rsidR="0084501E" w:rsidRPr="007A1885">
        <w:t xml:space="preserve"> vydá varování, dle kterého se subjekty uvedené v paragrafu </w:t>
      </w:r>
      <w:r w:rsidR="00F423F3" w:rsidRPr="007A1885">
        <w:t>12</w:t>
      </w:r>
      <w:r w:rsidR="0084501E" w:rsidRPr="007A1885">
        <w:t xml:space="preserve"> musí řídit. Subjekty jich týkajíc</w:t>
      </w:r>
      <w:ins w:id="49" w:author="hodn1" w:date="2022-06-19T21:25:00Z">
        <w:r w:rsidR="007E2258">
          <w:t>???</w:t>
        </w:r>
      </w:ins>
      <w:r w:rsidR="0084501E" w:rsidRPr="007A1885">
        <w:t xml:space="preserve"> musí daná varování vzít ve své analýze rizik, zhodnotit a vyvodit výsledky při praktikování kybernetické bezpečnosti</w:t>
      </w:r>
      <w:r w:rsidR="00F423F3" w:rsidRPr="007A1885">
        <w:t>.</w:t>
      </w:r>
    </w:p>
    <w:p w14:paraId="5E6ECCE2" w14:textId="1A243DFA" w:rsidR="001505E5" w:rsidRPr="007A1885" w:rsidRDefault="00DA36EB" w:rsidP="00EB0533">
      <w:pPr>
        <w:ind w:firstLine="709"/>
      </w:pPr>
      <w:r w:rsidRPr="007A1885">
        <w:t>NÚKIB také spolupracuje s</w:t>
      </w:r>
      <w:r w:rsidR="00AA3E73" w:rsidRPr="007A1885">
        <w:t> vládním</w:t>
      </w:r>
      <w:r w:rsidRPr="007A1885">
        <w:t xml:space="preserve"> CERT</w:t>
      </w:r>
      <w:r w:rsidR="001505E5" w:rsidRPr="007A1885">
        <w:t xml:space="preserve"> a týmy typu </w:t>
      </w:r>
      <w:r w:rsidR="003D10B2" w:rsidRPr="007A1885">
        <w:t>CSIRT</w:t>
      </w:r>
      <w:r w:rsidR="003D10B2" w:rsidRPr="007A1885">
        <w:rPr>
          <w:vertAlign w:val="superscript"/>
        </w:rPr>
        <w:t xml:space="preserve"> [</w:t>
      </w:r>
      <w:r w:rsidR="001505E5" w:rsidRPr="007A1885">
        <w:rPr>
          <w:vertAlign w:val="superscript"/>
        </w:rPr>
        <w:t>6</w:t>
      </w:r>
      <w:r w:rsidR="009E38BC" w:rsidRPr="007A1885">
        <w:rPr>
          <w:vertAlign w:val="superscript"/>
        </w:rPr>
        <w:t>].</w:t>
      </w:r>
      <w:r w:rsidR="00D35D29" w:rsidRPr="007A1885">
        <w:t xml:space="preserve"> </w:t>
      </w:r>
      <w:r w:rsidR="00E43A07" w:rsidRPr="007A1885">
        <w:t xml:space="preserve">Jejich hlavním úkolem je </w:t>
      </w:r>
      <w:r w:rsidR="009E38BC" w:rsidRPr="007A1885">
        <w:t>ochrana kritické informační infrastruktury a významných informačních systémů</w:t>
      </w:r>
      <w:r w:rsidR="00296A2F" w:rsidRPr="007A1885">
        <w:t xml:space="preserve"> podle ZoKB.</w:t>
      </w:r>
      <w:r w:rsidR="0003284A" w:rsidRPr="007A1885">
        <w:t xml:space="preserve"> Také jsou zdroj bezpečnostních informací </w:t>
      </w:r>
      <w:r w:rsidR="00167C1D" w:rsidRPr="007A1885">
        <w:t>a pomoci pro orgány státu, organizace i občany.</w:t>
      </w:r>
      <w:r w:rsidR="00360326" w:rsidRPr="007A1885">
        <w:t xml:space="preserve"> </w:t>
      </w:r>
    </w:p>
    <w:p w14:paraId="6B7A2233" w14:textId="4BBD035F" w:rsidR="00892683" w:rsidRPr="007A1885" w:rsidRDefault="005C5623" w:rsidP="007A1885">
      <w:pPr>
        <w:spacing w:line="259" w:lineRule="auto"/>
        <w:ind w:firstLine="0"/>
      </w:pPr>
      <w:r w:rsidRPr="007A1885">
        <w:tab/>
        <w:t>ZoKB dále také ustanovuje jakých infrastruktur se týká. Existují tři:</w:t>
      </w:r>
    </w:p>
    <w:p w14:paraId="1EE8B0A2" w14:textId="6F620B85" w:rsidR="00257180" w:rsidRDefault="005C5623" w:rsidP="00257180">
      <w:pPr>
        <w:pStyle w:val="Normlnweb"/>
        <w:shd w:val="clear" w:color="auto" w:fill="FFFFFF"/>
        <w:spacing w:before="0" w:beforeAutospacing="0" w:after="375" w:afterAutospacing="0" w:line="259" w:lineRule="auto"/>
        <w:jc w:val="both"/>
        <w:rPr>
          <w:color w:val="000000"/>
          <w:lang w:val="cs-CZ"/>
        </w:rPr>
      </w:pPr>
      <w:r w:rsidRPr="007A1885">
        <w:rPr>
          <w:lang w:val="cs-CZ"/>
        </w:rPr>
        <w:t>Základní</w:t>
      </w:r>
      <w:r w:rsidR="00EC1A95" w:rsidRPr="007A1885">
        <w:rPr>
          <w:lang w:val="cs-CZ"/>
        </w:rPr>
        <w:t xml:space="preserve">: </w:t>
      </w:r>
      <w:r w:rsidR="007371C6" w:rsidRPr="007A1885">
        <w:rPr>
          <w:color w:val="000000"/>
          <w:lang w:val="cs-CZ"/>
        </w:rPr>
        <w:t xml:space="preserve">služba závislá na sítích elektronických komunikací nebo informačních systémech </w:t>
      </w:r>
      <w:r w:rsidR="007A1885" w:rsidRPr="007A1885">
        <w:rPr>
          <w:color w:val="000000"/>
          <w:lang w:val="cs-CZ"/>
        </w:rPr>
        <w:t>a</w:t>
      </w:r>
      <w:r w:rsidR="007371C6" w:rsidRPr="007A1885">
        <w:rPr>
          <w:color w:val="000000"/>
          <w:lang w:val="cs-CZ"/>
        </w:rPr>
        <w:t xml:space="preserve"> narušení by mohlo mít významný dopad na zabezpečení společenských nebo ekonomických činností v některém z těchto odvětví</w:t>
      </w:r>
      <w:r w:rsidR="00DC4D90">
        <w:rPr>
          <w:color w:val="000000"/>
          <w:lang w:val="cs-CZ"/>
        </w:rPr>
        <w:t xml:space="preserve">: </w:t>
      </w:r>
      <w:r w:rsidR="007371C6" w:rsidRPr="007371C6">
        <w:rPr>
          <w:color w:val="000000"/>
          <w:lang w:val="cs-CZ"/>
        </w:rPr>
        <w:t>energetika,</w:t>
      </w:r>
      <w:r w:rsidR="00B00237">
        <w:rPr>
          <w:color w:val="000000"/>
          <w:lang w:val="cs-CZ"/>
        </w:rPr>
        <w:t xml:space="preserve"> </w:t>
      </w:r>
      <w:r w:rsidR="007371C6" w:rsidRPr="007371C6">
        <w:rPr>
          <w:color w:val="000000"/>
          <w:lang w:val="cs-CZ"/>
        </w:rPr>
        <w:t>doprava,</w:t>
      </w:r>
      <w:r w:rsidR="00B00237">
        <w:rPr>
          <w:color w:val="000000"/>
          <w:lang w:val="cs-CZ"/>
        </w:rPr>
        <w:t xml:space="preserve"> </w:t>
      </w:r>
      <w:r w:rsidR="001E3BF7">
        <w:rPr>
          <w:color w:val="000000"/>
          <w:lang w:val="cs-CZ"/>
        </w:rPr>
        <w:t>zdravotnictví banky atd.</w:t>
      </w:r>
    </w:p>
    <w:p w14:paraId="189F676F" w14:textId="42E7BD3F" w:rsidR="005C5623" w:rsidRPr="00257180" w:rsidRDefault="005C5623" w:rsidP="00257180">
      <w:pPr>
        <w:pStyle w:val="Normlnweb"/>
        <w:shd w:val="clear" w:color="auto" w:fill="FFFFFF"/>
        <w:spacing w:before="0" w:beforeAutospacing="0" w:after="375" w:afterAutospacing="0" w:line="259" w:lineRule="auto"/>
        <w:jc w:val="both"/>
        <w:rPr>
          <w:color w:val="000000"/>
          <w:lang w:val="cs-CZ"/>
        </w:rPr>
      </w:pPr>
      <w:r w:rsidRPr="007A1885">
        <w:rPr>
          <w:lang w:val="cs-CZ"/>
        </w:rPr>
        <w:t>Významná</w:t>
      </w:r>
      <w:r w:rsidR="00EC1A95" w:rsidRPr="007A1885">
        <w:rPr>
          <w:lang w:val="cs-CZ"/>
        </w:rPr>
        <w:t>:</w:t>
      </w:r>
      <w:r w:rsidR="00D7337B">
        <w:rPr>
          <w:lang w:val="cs-CZ"/>
        </w:rPr>
        <w:t xml:space="preserve"> služba</w:t>
      </w:r>
      <w:ins w:id="50" w:author="hodn1" w:date="2022-06-19T21:26:00Z">
        <w:r w:rsidR="007E2258">
          <w:rPr>
            <w:lang w:val="cs-CZ"/>
          </w:rPr>
          <w:t>,</w:t>
        </w:r>
      </w:ins>
      <w:r w:rsidR="00D7337B">
        <w:rPr>
          <w:lang w:val="cs-CZ"/>
        </w:rPr>
        <w:t xml:space="preserve"> jenž zajišťuje přenosové systémy </w:t>
      </w:r>
      <w:r w:rsidR="00965E5F">
        <w:rPr>
          <w:lang w:val="cs-CZ"/>
        </w:rPr>
        <w:t>atd.</w:t>
      </w:r>
      <w:ins w:id="51" w:author="hodn1" w:date="2022-06-19T21:31:00Z">
        <w:r w:rsidR="00157048">
          <w:rPr>
            <w:lang w:val="cs-CZ"/>
          </w:rPr>
          <w:t>,</w:t>
        </w:r>
      </w:ins>
      <w:r w:rsidR="00965E5F">
        <w:rPr>
          <w:lang w:val="cs-CZ"/>
        </w:rPr>
        <w:t xml:space="preserve"> které pokud zajišťuje přímé </w:t>
      </w:r>
      <w:r w:rsidR="00B43D17">
        <w:rPr>
          <w:lang w:val="cs-CZ"/>
        </w:rPr>
        <w:t>zahraniční připojení do veřejné komunik</w:t>
      </w:r>
      <w:r w:rsidR="00615BAD">
        <w:rPr>
          <w:lang w:val="cs-CZ"/>
        </w:rPr>
        <w:t>ační sítě</w:t>
      </w:r>
      <w:r w:rsidR="00F375E5">
        <w:rPr>
          <w:lang w:val="cs-CZ"/>
        </w:rPr>
        <w:t xml:space="preserve"> nebo </w:t>
      </w:r>
      <w:r w:rsidR="0067379F">
        <w:rPr>
          <w:lang w:val="cs-CZ"/>
        </w:rPr>
        <w:t>zajištující</w:t>
      </w:r>
      <w:r w:rsidR="00F375E5">
        <w:rPr>
          <w:lang w:val="cs-CZ"/>
        </w:rPr>
        <w:t xml:space="preserve"> </w:t>
      </w:r>
      <w:r w:rsidR="0067379F">
        <w:rPr>
          <w:lang w:val="cs-CZ"/>
        </w:rPr>
        <w:t>přímé připojení ke kritické informační infrastruktuře.</w:t>
      </w:r>
    </w:p>
    <w:p w14:paraId="45829CC7" w14:textId="6D27EDF5" w:rsidR="002132A4" w:rsidRDefault="005C5623" w:rsidP="002132A4">
      <w:pPr>
        <w:ind w:firstLine="0"/>
        <w:rPr>
          <w:ins w:id="52" w:author="hodn1" w:date="2022-06-19T21:26:00Z"/>
        </w:rPr>
      </w:pPr>
      <w:r w:rsidRPr="007A1885">
        <w:t>Kritická:</w:t>
      </w:r>
      <w:r w:rsidR="005170BA">
        <w:t xml:space="preserve"> </w:t>
      </w:r>
      <w:r w:rsidR="00B11466">
        <w:t xml:space="preserve">Pokud by </w:t>
      </w:r>
      <w:proofErr w:type="spellStart"/>
      <w:r w:rsidR="00B11466">
        <w:t>kyber</w:t>
      </w:r>
      <w:proofErr w:type="spellEnd"/>
      <w:r w:rsidR="00B11466">
        <w:t xml:space="preserve"> hrozba výrazně ovlivnila hospodářské ztráty, nebo měla za následek 250 mrtvých nebo 2500 zraněných s hospitalizací delší než 24h případně omezení nezbytných služeb nebo jiný závažný zásah do každodenního života více než 125 000 lidí</w:t>
      </w:r>
      <w:ins w:id="53" w:author="hodn1" w:date="2022-06-19T21:26:00Z">
        <w:r w:rsidR="00FB0DF2">
          <w:t>,</w:t>
        </w:r>
      </w:ins>
      <w:r w:rsidR="00B11466">
        <w:t xml:space="preserve"> pak se jedná o kritickou informační </w:t>
      </w:r>
      <w:r w:rsidR="00E7721C">
        <w:t>infrastrukturu</w:t>
      </w:r>
      <w:r w:rsidR="00E7721C" w:rsidRPr="00E7721C">
        <w:rPr>
          <w:vertAlign w:val="superscript"/>
          <w:lang w:val="en-US"/>
        </w:rPr>
        <w:t xml:space="preserve"> [7]</w:t>
      </w:r>
      <w:r w:rsidR="00B11466">
        <w:t>.</w:t>
      </w:r>
    </w:p>
    <w:p w14:paraId="3FA6ED86" w14:textId="77777777" w:rsidR="00FB0DF2" w:rsidRDefault="00FB0DF2" w:rsidP="002132A4">
      <w:pPr>
        <w:ind w:firstLine="0"/>
      </w:pPr>
    </w:p>
    <w:p w14:paraId="05F16591" w14:textId="39F6A0C6" w:rsidR="007339DC" w:rsidRPr="007A1885" w:rsidRDefault="00AA5BFA" w:rsidP="002132A4">
      <w:pPr>
        <w:ind w:firstLine="0"/>
      </w:pPr>
      <w:r w:rsidRPr="007A1885">
        <w:rPr>
          <w:rFonts w:eastAsia="Times New Roman"/>
          <w:b/>
          <w:bCs/>
          <w:sz w:val="36"/>
          <w:szCs w:val="24"/>
        </w:rPr>
        <w:lastRenderedPageBreak/>
        <w:t xml:space="preserve">2.3 </w:t>
      </w:r>
      <w:r w:rsidR="00E0067E" w:rsidRPr="007A1885">
        <w:rPr>
          <w:rFonts w:eastAsia="Times New Roman"/>
          <w:b/>
          <w:bCs/>
          <w:sz w:val="36"/>
          <w:szCs w:val="24"/>
        </w:rPr>
        <w:t>Právní odpovědnost s připojením k internetu</w:t>
      </w:r>
    </w:p>
    <w:p w14:paraId="11832E25" w14:textId="77777777" w:rsidR="003F24D1" w:rsidRDefault="003F24D1" w:rsidP="00BE485C"/>
    <w:p w14:paraId="14D9EBEF" w14:textId="02E6F3BB" w:rsidR="00BE485C" w:rsidRPr="00F160D2" w:rsidRDefault="00BE485C" w:rsidP="00AB3BC8">
      <w:pPr>
        <w:rPr>
          <w:rFonts w:cstheme="minorHAnsi"/>
          <w:szCs w:val="24"/>
        </w:rPr>
      </w:pPr>
      <w:r w:rsidRPr="00F160D2">
        <w:rPr>
          <w:rFonts w:cstheme="minorHAnsi"/>
          <w:szCs w:val="24"/>
        </w:rPr>
        <w:t>Právo na přístup k internetu bez omezování patří jako základní lidské právo na informace a svobodu projevu a přístup k informacím.</w:t>
      </w:r>
      <w:r w:rsidR="00A610CC">
        <w:rPr>
          <w:rFonts w:cstheme="minorHAnsi"/>
          <w:szCs w:val="24"/>
        </w:rPr>
        <w:t xml:space="preserve"> </w:t>
      </w:r>
      <w:r w:rsidRPr="00F160D2">
        <w:rPr>
          <w:rFonts w:cstheme="minorHAnsi"/>
          <w:szCs w:val="24"/>
        </w:rPr>
        <w:t>Pro používání připojení k internetu si každý operátor klade své podmínky a u mého providera internetového připojení nemám žádné právní odpovědnosti.</w:t>
      </w:r>
    </w:p>
    <w:p w14:paraId="404B5FE1" w14:textId="3E816856" w:rsidR="00AD076F" w:rsidRDefault="00370F82" w:rsidP="00BE485C">
      <w:pPr>
        <w:ind w:firstLine="0"/>
      </w:pPr>
      <w:r>
        <w:tab/>
      </w:r>
      <w:r w:rsidR="006569BE">
        <w:t>U mnoha poskytovatelů jsem nenašel smluvní podmínky připojení k internetu a pohybu na internetu. Tykající se většinou koncového bodu, který nesmíte přemisťovat, má mít určité specifikace a technologie, které mají zaručit rychlost a kvalitu podle smlouvy. Poskytovatelé rádi za malý poplatek zapůjčí technik</w:t>
      </w:r>
      <w:r w:rsidR="00AD076F">
        <w:t xml:space="preserve">u k připojení potřebnou. Dále se týkají omezení a </w:t>
      </w:r>
      <w:r w:rsidR="00C20D88">
        <w:t>toho,</w:t>
      </w:r>
      <w:r w:rsidR="00AD076F">
        <w:t xml:space="preserve"> jak bude připojení k internetu vypadat atd.</w:t>
      </w:r>
    </w:p>
    <w:p w14:paraId="65A8AB5F" w14:textId="5F5E7023" w:rsidR="00BE485C" w:rsidRPr="007A1885" w:rsidRDefault="00C20D88" w:rsidP="00BE485C">
      <w:pPr>
        <w:ind w:firstLine="0"/>
      </w:pPr>
      <w:r>
        <w:tab/>
      </w:r>
      <w:r w:rsidR="00370F82">
        <w:t xml:space="preserve"> </w:t>
      </w:r>
    </w:p>
    <w:p w14:paraId="7D60FB53" w14:textId="39703C90" w:rsidR="002B48FD" w:rsidRPr="00D33740" w:rsidRDefault="002B48FD" w:rsidP="005F43F8">
      <w:pPr>
        <w:rPr>
          <w:lang w:val="en-US"/>
        </w:rPr>
      </w:pPr>
    </w:p>
    <w:p w14:paraId="21D03835" w14:textId="1911B118" w:rsidR="002B48FD" w:rsidRPr="007A1885" w:rsidRDefault="002B48FD" w:rsidP="005F43F8"/>
    <w:p w14:paraId="56C399F1" w14:textId="14DF6B9B" w:rsidR="002B48FD" w:rsidRPr="007A1885" w:rsidRDefault="002B48FD" w:rsidP="005F43F8"/>
    <w:p w14:paraId="5A2FE85B" w14:textId="64778E38" w:rsidR="002B48FD" w:rsidRPr="007A1885" w:rsidRDefault="002B48FD" w:rsidP="005F43F8"/>
    <w:p w14:paraId="5997D575" w14:textId="02B76BF8" w:rsidR="002B48FD" w:rsidRPr="007A1885" w:rsidRDefault="002B48FD" w:rsidP="005F43F8"/>
    <w:p w14:paraId="51B5BF57" w14:textId="2BDC0A41" w:rsidR="002B48FD" w:rsidRPr="007A1885" w:rsidRDefault="002B48FD" w:rsidP="005F43F8"/>
    <w:p w14:paraId="33821CFB" w14:textId="79EFEDD0" w:rsidR="002B48FD" w:rsidRPr="007A1885" w:rsidRDefault="002B48FD" w:rsidP="005F43F8"/>
    <w:p w14:paraId="04833230" w14:textId="145B6B09" w:rsidR="002B48FD" w:rsidRPr="007A1885" w:rsidRDefault="002B48FD" w:rsidP="005F43F8"/>
    <w:p w14:paraId="1225FB69" w14:textId="44D288B5" w:rsidR="002B48FD" w:rsidRPr="007A1885" w:rsidRDefault="002B48FD" w:rsidP="005F43F8"/>
    <w:p w14:paraId="5BD372C0" w14:textId="4918A201" w:rsidR="002B48FD" w:rsidRPr="007A1885" w:rsidRDefault="002B48FD" w:rsidP="005F43F8"/>
    <w:p w14:paraId="510BCB5E" w14:textId="69B71677" w:rsidR="002B48FD" w:rsidRPr="007A1885" w:rsidRDefault="002B48FD" w:rsidP="005F43F8"/>
    <w:p w14:paraId="2FE5CC17" w14:textId="081F60E7" w:rsidR="002B48FD" w:rsidRPr="007A1885" w:rsidRDefault="002B48FD" w:rsidP="005F43F8"/>
    <w:p w14:paraId="36D52329" w14:textId="7689940B" w:rsidR="002B48FD" w:rsidRPr="007A1885" w:rsidRDefault="002B48FD" w:rsidP="005F43F8"/>
    <w:p w14:paraId="17016D0C" w14:textId="3BCF7831" w:rsidR="002B48FD" w:rsidRPr="007A1885" w:rsidRDefault="002B48FD" w:rsidP="005F43F8"/>
    <w:p w14:paraId="2142CF90" w14:textId="10BC0BD3" w:rsidR="002B48FD" w:rsidRPr="007A1885" w:rsidRDefault="002B48FD" w:rsidP="005F43F8"/>
    <w:p w14:paraId="191E5FD1" w14:textId="73C700FC" w:rsidR="002B48FD" w:rsidRPr="007A1885" w:rsidRDefault="002B48FD" w:rsidP="005F43F8"/>
    <w:p w14:paraId="347DB5F7" w14:textId="043CD2F0" w:rsidR="002B48FD" w:rsidRPr="007A1885" w:rsidRDefault="002B48FD" w:rsidP="005F43F8"/>
    <w:p w14:paraId="2C74E2D5" w14:textId="22C642AA" w:rsidR="002B48FD" w:rsidRPr="007A1885" w:rsidRDefault="002B48FD" w:rsidP="005F43F8"/>
    <w:p w14:paraId="4F03ECD7" w14:textId="77777777" w:rsidR="002B48FD" w:rsidRPr="007A1885" w:rsidRDefault="002B48FD" w:rsidP="00D33740">
      <w:pPr>
        <w:ind w:firstLine="0"/>
      </w:pPr>
    </w:p>
    <w:p w14:paraId="2F892769" w14:textId="58B3711B" w:rsidR="00D00D08" w:rsidRDefault="00205843" w:rsidP="00F83482">
      <w:pPr>
        <w:pStyle w:val="Nadpis1"/>
        <w:numPr>
          <w:ilvl w:val="0"/>
          <w:numId w:val="20"/>
        </w:numPr>
        <w:spacing w:after="0" w:line="259" w:lineRule="auto"/>
        <w:contextualSpacing/>
        <w:rPr>
          <w:color w:val="auto"/>
        </w:rPr>
      </w:pPr>
      <w:bookmarkStart w:id="54" w:name="_Toc386301761"/>
      <w:bookmarkStart w:id="55" w:name="_Toc476327918"/>
      <w:r w:rsidRPr="007A1885">
        <w:rPr>
          <w:color w:val="auto"/>
        </w:rPr>
        <w:lastRenderedPageBreak/>
        <w:t>Výsledky</w:t>
      </w:r>
      <w:bookmarkEnd w:id="54"/>
      <w:bookmarkEnd w:id="55"/>
    </w:p>
    <w:p w14:paraId="7706EE00" w14:textId="067FD92E" w:rsidR="00D00D08" w:rsidRDefault="00D00D08" w:rsidP="00313263">
      <w:pPr>
        <w:spacing w:line="259" w:lineRule="auto"/>
      </w:pPr>
    </w:p>
    <w:p w14:paraId="71BB610C" w14:textId="71FAD31C" w:rsidR="00D00D08" w:rsidRPr="00D00D08" w:rsidRDefault="00D00D08" w:rsidP="00313263">
      <w:pPr>
        <w:spacing w:line="259" w:lineRule="auto"/>
      </w:pPr>
      <w:r>
        <w:t>Z mých skoro nulových znalostí práva okolo výpočetní techniky se díky tomuto projektu podařilo mé povědomí o právu zvýšit a mohl jsem trochu prohloubit své základy práva.</w:t>
      </w:r>
    </w:p>
    <w:p w14:paraId="2EC43087" w14:textId="77777777" w:rsidR="006B6926" w:rsidRDefault="006B6926" w:rsidP="00313263">
      <w:pPr>
        <w:spacing w:after="0" w:line="259" w:lineRule="auto"/>
        <w:ind w:firstLine="0"/>
        <w:contextualSpacing/>
      </w:pPr>
    </w:p>
    <w:p w14:paraId="4475B492" w14:textId="0E17851A" w:rsidR="00827306" w:rsidRDefault="005A0658" w:rsidP="00827306">
      <w:pPr>
        <w:spacing w:after="0" w:line="259" w:lineRule="auto"/>
        <w:contextualSpacing/>
      </w:pPr>
      <w:r>
        <w:t>K danému úkolu vytvoření materiálu pro laiky v této oblasti.</w:t>
      </w:r>
      <w:r w:rsidR="00AA3F8B">
        <w:t xml:space="preserve"> </w:t>
      </w:r>
      <w:r w:rsidR="00D00D08">
        <w:t>Právní odpovědnosti</w:t>
      </w:r>
      <w:r w:rsidR="00FB2779">
        <w:t xml:space="preserve"> běžného</w:t>
      </w:r>
      <w:r w:rsidR="00D00D08">
        <w:t xml:space="preserve"> uživatele při používaní výpočetní techniky jsou vždy uloženy vlastníkem této techniky </w:t>
      </w:r>
      <w:r w:rsidR="007E0A6F">
        <w:t>s</w:t>
      </w:r>
      <w:r w:rsidR="00D00D08">
        <w:t xml:space="preserve"> přístupem na internet.</w:t>
      </w:r>
      <w:r w:rsidR="002F1A39">
        <w:t xml:space="preserve"> </w:t>
      </w:r>
      <w:r w:rsidR="00BB617D">
        <w:t xml:space="preserve">Dle </w:t>
      </w:r>
      <w:del w:id="56" w:author="hodn1" w:date="2022-06-19T21:32:00Z">
        <w:r w:rsidR="00BB617D" w:rsidDel="00B67E75">
          <w:delText xml:space="preserve">trestního </w:delText>
        </w:r>
      </w:del>
      <w:ins w:id="57" w:author="hodn1" w:date="2022-06-19T21:32:00Z">
        <w:r w:rsidR="00B67E75">
          <w:t>T</w:t>
        </w:r>
        <w:r w:rsidR="00B67E75">
          <w:t xml:space="preserve">restního </w:t>
        </w:r>
      </w:ins>
      <w:r w:rsidR="00BB617D">
        <w:t xml:space="preserve">zákoníku uživatel </w:t>
      </w:r>
      <w:r w:rsidR="0090770E">
        <w:t>nesmí neoprávněně využívat výpočetní techniku</w:t>
      </w:r>
      <w:r w:rsidR="003C25C3">
        <w:t>.</w:t>
      </w:r>
      <w:r w:rsidR="00BF159F">
        <w:t xml:space="preserve"> </w:t>
      </w:r>
      <w:r w:rsidR="003C25C3">
        <w:t xml:space="preserve">Nesmí překonat </w:t>
      </w:r>
      <w:r w:rsidR="001905D3">
        <w:t>jakékoliv</w:t>
      </w:r>
      <w:r w:rsidR="003C25C3">
        <w:t xml:space="preserve"> bezpečností opatření</w:t>
      </w:r>
      <w:r w:rsidR="001905D3">
        <w:t xml:space="preserve">, které bylo </w:t>
      </w:r>
      <w:r w:rsidR="00D865C0">
        <w:t>nastaveno,</w:t>
      </w:r>
      <w:r w:rsidR="001905D3">
        <w:t xml:space="preserve"> aby se zabránilo přístupu. Ani zmačknutí klávesy při přihlášení bez dovolení.</w:t>
      </w:r>
      <w:r w:rsidR="0088416D">
        <w:t xml:space="preserve"> Také nesmíme přechovávat, distribuovat kódy,</w:t>
      </w:r>
      <w:r w:rsidR="00767073">
        <w:t xml:space="preserve"> </w:t>
      </w:r>
      <w:r w:rsidR="0088416D">
        <w:t>nástroje atd.</w:t>
      </w:r>
      <w:r w:rsidR="008F0156">
        <w:t xml:space="preserve"> na neoprávněný přístup do počítačového systému</w:t>
      </w:r>
      <w:r w:rsidR="00827306">
        <w:t xml:space="preserve">. </w:t>
      </w:r>
    </w:p>
    <w:p w14:paraId="111BC6C1" w14:textId="78270DF2" w:rsidR="00827306" w:rsidRDefault="00827306" w:rsidP="00827306">
      <w:pPr>
        <w:spacing w:after="0" w:line="259" w:lineRule="auto"/>
        <w:ind w:firstLine="0"/>
        <w:contextualSpacing/>
      </w:pPr>
      <w:r>
        <w:t>V posledním paragrafu</w:t>
      </w:r>
      <w:ins w:id="58" w:author="hodn1" w:date="2022-06-19T21:32:00Z">
        <w:r w:rsidR="00B67E75">
          <w:t>???jakém?</w:t>
        </w:r>
      </w:ins>
      <w:r>
        <w:t xml:space="preserve"> </w:t>
      </w:r>
      <w:r w:rsidR="00654910">
        <w:t xml:space="preserve">se nám </w:t>
      </w:r>
      <w:r w:rsidR="003D071E">
        <w:t>uvádí</w:t>
      </w:r>
      <w:r w:rsidR="00654910">
        <w:t>, že nesmíme zničit či jinak poškodit záznam v počítačovém nosiči z nedbalosti či v něčí prospěch.</w:t>
      </w:r>
    </w:p>
    <w:p w14:paraId="11C2E7E2" w14:textId="7EE9E5F9" w:rsidR="006E67DE" w:rsidRDefault="006E67DE" w:rsidP="00827306">
      <w:pPr>
        <w:spacing w:after="0" w:line="259" w:lineRule="auto"/>
        <w:ind w:firstLine="0"/>
        <w:contextualSpacing/>
      </w:pPr>
    </w:p>
    <w:p w14:paraId="6E288720" w14:textId="1AC4EA2A" w:rsidR="005E699A" w:rsidRDefault="008B52D1" w:rsidP="00827306">
      <w:pPr>
        <w:spacing w:after="0" w:line="259" w:lineRule="auto"/>
        <w:ind w:firstLine="0"/>
        <w:contextualSpacing/>
      </w:pPr>
      <w:r>
        <w:tab/>
      </w:r>
      <w:r w:rsidR="005720A1">
        <w:t xml:space="preserve">Zákon o kybernetické bezpečnosti ovlivňuje jen orgány, osoby a společnosti, jenž spadají do kritické, významné či základní infrastruktury. Subjekt i běžný laik, který by mohl být správcem takového to subjektu, jenž by mohl spadat pod </w:t>
      </w:r>
      <w:proofErr w:type="spellStart"/>
      <w:r w:rsidR="00E87DE4">
        <w:t>ZoKB</w:t>
      </w:r>
      <w:proofErr w:type="spellEnd"/>
      <w:ins w:id="59" w:author="hodn1" w:date="2022-06-19T21:32:00Z">
        <w:r w:rsidR="00B67E75">
          <w:t>,</w:t>
        </w:r>
      </w:ins>
      <w:r w:rsidR="005E1151">
        <w:t xml:space="preserve"> by se měl poradit s právním expertem, či se obrátit na NÚKIB a tam nalézt požadované informace.</w:t>
      </w:r>
    </w:p>
    <w:p w14:paraId="451AC10C" w14:textId="66448C35" w:rsidR="008662BE" w:rsidRDefault="00C66DCF" w:rsidP="00827306">
      <w:pPr>
        <w:spacing w:after="0" w:line="259" w:lineRule="auto"/>
        <w:ind w:firstLine="0"/>
        <w:contextualSpacing/>
      </w:pPr>
      <w:r>
        <w:rPr>
          <w:lang w:val="en-US"/>
        </w:rPr>
        <w:t>Z </w:t>
      </w:r>
      <w:r w:rsidR="007B405D">
        <w:t>těchto</w:t>
      </w:r>
      <w:r>
        <w:t xml:space="preserve"> informací tedy víme, že běžný laik se nemusí strachovat dodržováním ZoKB a může brát informace a varování z </w:t>
      </w:r>
      <w:r w:rsidR="0021725B">
        <w:t>NÚKIB</w:t>
      </w:r>
      <w:r>
        <w:t xml:space="preserve"> jen jako informace.</w:t>
      </w:r>
    </w:p>
    <w:p w14:paraId="0A957DC4" w14:textId="24068160" w:rsidR="001E3B25" w:rsidRDefault="001E3B25" w:rsidP="00827306">
      <w:pPr>
        <w:spacing w:after="0" w:line="259" w:lineRule="auto"/>
        <w:ind w:firstLine="0"/>
        <w:contextualSpacing/>
      </w:pPr>
    </w:p>
    <w:p w14:paraId="12AF40CB" w14:textId="56E4002E" w:rsidR="00FF6DCF" w:rsidRDefault="001E3B25" w:rsidP="007F2705">
      <w:pPr>
        <w:spacing w:after="0" w:line="259" w:lineRule="auto"/>
        <w:ind w:firstLine="0"/>
        <w:contextualSpacing/>
      </w:pPr>
      <w:r>
        <w:tab/>
      </w:r>
      <w:r w:rsidR="00B91F3C">
        <w:t>Běžný uživatel</w:t>
      </w:r>
      <w:r w:rsidR="00D82C14">
        <w:t xml:space="preserve"> si tedy musí přečíst smluvní podmínky s poskytovatelem, ale ve většině případů se každý trestný </w:t>
      </w:r>
      <w:r w:rsidR="00DD71E4">
        <w:t>čin řeší</w:t>
      </w:r>
      <w:r w:rsidR="00D82C14">
        <w:t xml:space="preserve"> s ním individuálně a není stíhán poskytovatel, jelikož ten předá policii všechny záznamy a informace o pachateli.</w:t>
      </w:r>
      <w:r w:rsidR="00BA7F16">
        <w:t xml:space="preserve"> Pokud by někdo použil uživatelovo připojení pro spáchání trestného činu</w:t>
      </w:r>
      <w:ins w:id="60" w:author="hodn1" w:date="2022-06-19T21:33:00Z">
        <w:r w:rsidR="00B67E75">
          <w:t>,</w:t>
        </w:r>
      </w:ins>
      <w:r w:rsidR="00BA7F16">
        <w:t xml:space="preserve"> pak by mohl být uživatel stíhán na napomáhání, ale uživatel nemusí být schopen </w:t>
      </w:r>
      <w:r w:rsidR="00775123">
        <w:t>zabránit</w:t>
      </w:r>
      <w:r w:rsidR="00BA7F16">
        <w:t xml:space="preserve"> </w:t>
      </w:r>
      <w:proofErr w:type="spellStart"/>
      <w:r w:rsidR="00BA7F16">
        <w:t>kyber</w:t>
      </w:r>
      <w:proofErr w:type="spellEnd"/>
      <w:r w:rsidR="00BA7F16">
        <w:t xml:space="preserve"> útoku.</w:t>
      </w:r>
    </w:p>
    <w:p w14:paraId="524DE40B" w14:textId="113265AC" w:rsidR="007F2705" w:rsidRDefault="007F2705" w:rsidP="007F2705">
      <w:pPr>
        <w:spacing w:after="0" w:line="259" w:lineRule="auto"/>
        <w:ind w:firstLine="0"/>
        <w:contextualSpacing/>
      </w:pPr>
    </w:p>
    <w:p w14:paraId="55732BA2" w14:textId="4C45A000" w:rsidR="007F2705" w:rsidRDefault="0069033E" w:rsidP="007F2705">
      <w:pPr>
        <w:spacing w:after="0" w:line="259" w:lineRule="auto"/>
        <w:ind w:firstLine="0"/>
        <w:contextualSpacing/>
      </w:pPr>
      <w:r>
        <w:t>Dané informace zmíněné v metodách a výsledcích by měli uživateli dát základ v </w:t>
      </w:r>
      <w:r w:rsidR="00D06766">
        <w:t>právu,</w:t>
      </w:r>
      <w:r>
        <w:t xml:space="preserve"> aby mohl s lepším chápáním projít zákoníky a hledat další informace.</w:t>
      </w:r>
    </w:p>
    <w:p w14:paraId="3B5E1A2A" w14:textId="77777777" w:rsidR="007F2705" w:rsidRDefault="007F2705">
      <w:pPr>
        <w:spacing w:after="0" w:line="240" w:lineRule="auto"/>
        <w:ind w:firstLine="0"/>
        <w:jc w:val="left"/>
      </w:pPr>
    </w:p>
    <w:p w14:paraId="6A0069DF" w14:textId="77777777" w:rsidR="002F5C51" w:rsidRDefault="002F5C51" w:rsidP="00FF6DCF">
      <w:pPr>
        <w:spacing w:after="0" w:line="259" w:lineRule="auto"/>
        <w:ind w:firstLine="0"/>
        <w:contextualSpacing/>
      </w:pPr>
    </w:p>
    <w:p w14:paraId="138CCE64" w14:textId="259F4400" w:rsidR="007F2705" w:rsidRPr="007A1885" w:rsidRDefault="007F2705" w:rsidP="00FF6DCF">
      <w:pPr>
        <w:spacing w:after="0" w:line="259" w:lineRule="auto"/>
        <w:ind w:firstLine="0"/>
        <w:contextualSpacing/>
        <w:sectPr w:rsidR="007F2705" w:rsidRPr="007A1885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5F61D31A" w14:textId="74783B1D" w:rsidR="00F17E83" w:rsidRPr="00221950" w:rsidRDefault="00205843" w:rsidP="00221950">
      <w:pPr>
        <w:pStyle w:val="Nadpis1"/>
        <w:numPr>
          <w:ilvl w:val="0"/>
          <w:numId w:val="20"/>
        </w:numPr>
        <w:rPr>
          <w:color w:val="auto"/>
        </w:rPr>
      </w:pPr>
      <w:bookmarkStart w:id="61" w:name="_Toc386301762"/>
      <w:bookmarkStart w:id="62" w:name="_Toc476327919"/>
      <w:r w:rsidRPr="007A1885">
        <w:rPr>
          <w:color w:val="auto"/>
        </w:rPr>
        <w:lastRenderedPageBreak/>
        <w:t>Diskuse</w:t>
      </w:r>
      <w:bookmarkEnd w:id="61"/>
      <w:bookmarkEnd w:id="62"/>
    </w:p>
    <w:p w14:paraId="264DB5A2" w14:textId="1F278C81" w:rsidR="00221950" w:rsidRDefault="00221950" w:rsidP="00221950">
      <w:pPr>
        <w:spacing w:after="200"/>
        <w:ind w:firstLine="0"/>
      </w:pPr>
      <w:r>
        <w:t xml:space="preserve">S ohledem na cíle práce </w:t>
      </w:r>
      <w:r w:rsidR="00F53B43">
        <w:t>jsem se seznámil s trestním zákoníkem a vybral uvedené paragrafy.</w:t>
      </w:r>
      <w:r w:rsidR="006C4FAB">
        <w:t xml:space="preserve"> Relativně důkladně jsem prostudoval ZoKB a přednášky jednoho z autorů doc. Jana </w:t>
      </w:r>
      <w:r w:rsidR="00C4275C">
        <w:t>Koloucha,</w:t>
      </w:r>
      <w:r w:rsidR="006C4FAB">
        <w:t xml:space="preserve"> a i jeho knihu CyberSecurity, kterou jsem si po delší době čtení zakoupil fyzicky.</w:t>
      </w:r>
      <w:r w:rsidR="00C4275C">
        <w:t xml:space="preserve"> Zákon o kybernetické bezpečnosti jsem </w:t>
      </w:r>
      <w:r w:rsidR="007705A7">
        <w:t xml:space="preserve">zpracoval tak aby uživatel mohl </w:t>
      </w:r>
      <w:r w:rsidR="00C64D26">
        <w:t>prostudovat,</w:t>
      </w:r>
      <w:r w:rsidR="007705A7">
        <w:t xml:space="preserve"> jak</w:t>
      </w:r>
      <w:r w:rsidR="003F69E4">
        <w:t xml:space="preserve"> ho ovlivňuje.</w:t>
      </w:r>
      <w:r w:rsidR="00C64D26">
        <w:t xml:space="preserve"> Také jsem prostudoval nabídky poskytovatelů internetových připojení včetně mého poskytovatele. </w:t>
      </w:r>
      <w:r w:rsidR="0035299A">
        <w:t>Mým hlavním cílem bylo sebe vzdělání</w:t>
      </w:r>
      <w:ins w:id="63" w:author="hodn1" w:date="2022-06-19T21:33:00Z">
        <w:r w:rsidR="00B67E75">
          <w:t>,</w:t>
        </w:r>
      </w:ins>
      <w:r w:rsidR="0035299A">
        <w:t xml:space="preserve"> abych měl lepší přehled</w:t>
      </w:r>
      <w:ins w:id="64" w:author="hodn1" w:date="2022-06-19T21:33:00Z">
        <w:r w:rsidR="00B67E75">
          <w:t>,</w:t>
        </w:r>
      </w:ins>
      <w:r w:rsidR="0035299A">
        <w:t xml:space="preserve"> kdy bych mohl spáchat trestný čin a jak funguje ZoKB, který byl v mém povědomí, ale nikdy nebylo dostatek času ho prostudovat</w:t>
      </w:r>
      <w:ins w:id="65" w:author="hodn1" w:date="2022-06-19T21:33:00Z">
        <w:r w:rsidR="00B67E75">
          <w:t>.</w:t>
        </w:r>
      </w:ins>
    </w:p>
    <w:p w14:paraId="74563402" w14:textId="77777777" w:rsidR="00221950" w:rsidRDefault="00221950" w:rsidP="00221950">
      <w:pPr>
        <w:spacing w:after="200"/>
        <w:ind w:firstLine="0"/>
      </w:pPr>
    </w:p>
    <w:p w14:paraId="2F0CBB78" w14:textId="77777777" w:rsidR="00221950" w:rsidRDefault="00221950" w:rsidP="00221950">
      <w:pPr>
        <w:spacing w:after="200"/>
        <w:ind w:firstLine="0"/>
      </w:pPr>
    </w:p>
    <w:p w14:paraId="1DCC7915" w14:textId="77777777" w:rsidR="00221950" w:rsidRDefault="00221950" w:rsidP="00221950">
      <w:pPr>
        <w:spacing w:after="200"/>
        <w:ind w:firstLine="0"/>
      </w:pPr>
    </w:p>
    <w:p w14:paraId="6E8F14F5" w14:textId="77777777" w:rsidR="00F53B43" w:rsidRDefault="00F53B43" w:rsidP="00221950">
      <w:pPr>
        <w:spacing w:after="200"/>
        <w:ind w:firstLine="0"/>
      </w:pPr>
    </w:p>
    <w:p w14:paraId="37524A0E" w14:textId="77777777" w:rsidR="00F53B43" w:rsidRDefault="00F53B43" w:rsidP="00221950">
      <w:pPr>
        <w:spacing w:after="200"/>
        <w:ind w:firstLine="0"/>
      </w:pPr>
    </w:p>
    <w:p w14:paraId="0EA5C6D1" w14:textId="77777777" w:rsidR="00F53B43" w:rsidRDefault="00F53B43" w:rsidP="00221950">
      <w:pPr>
        <w:spacing w:after="200"/>
        <w:ind w:firstLine="0"/>
      </w:pPr>
    </w:p>
    <w:p w14:paraId="22F76805" w14:textId="77777777" w:rsidR="00F53B43" w:rsidRDefault="00F53B43" w:rsidP="00221950">
      <w:pPr>
        <w:spacing w:after="200"/>
        <w:ind w:firstLine="0"/>
      </w:pPr>
    </w:p>
    <w:p w14:paraId="241526E6" w14:textId="77777777" w:rsidR="00F53B43" w:rsidRDefault="00F53B43" w:rsidP="00221950">
      <w:pPr>
        <w:spacing w:after="200"/>
        <w:ind w:firstLine="0"/>
      </w:pPr>
    </w:p>
    <w:p w14:paraId="4C37C028" w14:textId="77777777" w:rsidR="00F53B43" w:rsidRDefault="00F53B43" w:rsidP="00221950">
      <w:pPr>
        <w:spacing w:after="200"/>
        <w:ind w:firstLine="0"/>
      </w:pPr>
    </w:p>
    <w:p w14:paraId="7F3872C8" w14:textId="77777777" w:rsidR="00F53B43" w:rsidRDefault="00F53B43" w:rsidP="00221950">
      <w:pPr>
        <w:spacing w:after="200"/>
        <w:ind w:firstLine="0"/>
      </w:pPr>
    </w:p>
    <w:p w14:paraId="775D6BF1" w14:textId="77777777" w:rsidR="00F53B43" w:rsidRDefault="00F53B43" w:rsidP="00221950">
      <w:pPr>
        <w:spacing w:after="200"/>
        <w:ind w:firstLine="0"/>
      </w:pPr>
    </w:p>
    <w:p w14:paraId="4BE966F6" w14:textId="77777777" w:rsidR="00F53B43" w:rsidRDefault="00F53B43" w:rsidP="00221950">
      <w:pPr>
        <w:spacing w:after="200"/>
        <w:ind w:firstLine="0"/>
      </w:pPr>
    </w:p>
    <w:p w14:paraId="612DFBD0" w14:textId="77777777" w:rsidR="00F53B43" w:rsidRDefault="00F53B43" w:rsidP="00221950">
      <w:pPr>
        <w:spacing w:after="200"/>
        <w:ind w:firstLine="0"/>
      </w:pPr>
    </w:p>
    <w:p w14:paraId="0A5D6145" w14:textId="77777777" w:rsidR="00F53B43" w:rsidRDefault="00F53B43" w:rsidP="00221950">
      <w:pPr>
        <w:spacing w:after="200"/>
        <w:ind w:firstLine="0"/>
      </w:pPr>
    </w:p>
    <w:p w14:paraId="524081C7" w14:textId="77777777" w:rsidR="00F53B43" w:rsidRDefault="00F53B43" w:rsidP="00221950">
      <w:pPr>
        <w:spacing w:after="200"/>
        <w:ind w:firstLine="0"/>
      </w:pPr>
    </w:p>
    <w:p w14:paraId="432A8172" w14:textId="77777777" w:rsidR="00F53B43" w:rsidRDefault="00F53B43" w:rsidP="00221950">
      <w:pPr>
        <w:spacing w:after="200"/>
        <w:ind w:firstLine="0"/>
      </w:pPr>
    </w:p>
    <w:p w14:paraId="41605E8E" w14:textId="77777777" w:rsidR="00F53B43" w:rsidRDefault="00F53B43" w:rsidP="00221950">
      <w:pPr>
        <w:spacing w:after="200"/>
        <w:ind w:firstLine="0"/>
      </w:pPr>
    </w:p>
    <w:p w14:paraId="06D12B21" w14:textId="29184734" w:rsidR="00F53B43" w:rsidRPr="007A1885" w:rsidRDefault="00F53B43" w:rsidP="00221950">
      <w:pPr>
        <w:spacing w:after="200"/>
        <w:ind w:firstLine="0"/>
        <w:sectPr w:rsidR="00F53B43" w:rsidRPr="007A1885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21703D20" w14:textId="2675FCBA" w:rsidR="00205843" w:rsidRDefault="00205843" w:rsidP="00BC25EC">
      <w:pPr>
        <w:pStyle w:val="Nadpis1"/>
        <w:numPr>
          <w:ilvl w:val="0"/>
          <w:numId w:val="20"/>
        </w:numPr>
        <w:rPr>
          <w:color w:val="auto"/>
        </w:rPr>
      </w:pPr>
      <w:bookmarkStart w:id="66" w:name="_Toc350012463"/>
      <w:bookmarkStart w:id="67" w:name="_Toc386301763"/>
      <w:bookmarkStart w:id="68" w:name="_Toc476327920"/>
      <w:r w:rsidRPr="007A1885">
        <w:rPr>
          <w:color w:val="auto"/>
        </w:rPr>
        <w:lastRenderedPageBreak/>
        <w:t>Závěr</w:t>
      </w:r>
      <w:bookmarkEnd w:id="66"/>
      <w:bookmarkEnd w:id="67"/>
      <w:bookmarkEnd w:id="68"/>
    </w:p>
    <w:p w14:paraId="7BF29422" w14:textId="0ADA3ED2" w:rsidR="00F17E83" w:rsidRDefault="00477891" w:rsidP="00A509EA">
      <w:pPr>
        <w:ind w:left="425" w:firstLine="0"/>
      </w:pPr>
      <w:r>
        <w:t>V rámci tohoto projektu jsem měl šanci nahlédnou do aktuálního stavu práva v </w:t>
      </w:r>
      <w:r w:rsidR="00BC6924">
        <w:t>IT,</w:t>
      </w:r>
      <w:r>
        <w:t xml:space="preserve"> u kterého je bohužel možné, že se každou chvíli právně změní</w:t>
      </w:r>
      <w:r w:rsidR="00D638F1">
        <w:t xml:space="preserve"> ale i přesto jsem zvýšil své povědomí. Při hledání zdrojů a informací jsem měl šanci se dostat k NÚKIBU a u něj zjistit i </w:t>
      </w:r>
      <w:r w:rsidR="00356808">
        <w:t>nabídku</w:t>
      </w:r>
      <w:r w:rsidR="00D638F1">
        <w:t xml:space="preserve"> stáží</w:t>
      </w:r>
      <w:ins w:id="69" w:author="hodn1" w:date="2022-06-19T21:34:00Z">
        <w:r w:rsidR="00B67E75">
          <w:t>,</w:t>
        </w:r>
      </w:ins>
      <w:r w:rsidR="00D638F1">
        <w:t xml:space="preserve"> na kterou bych se rád díky této práci a získaným znalostem přihlásil.</w:t>
      </w:r>
      <w:r w:rsidR="00356808">
        <w:t xml:space="preserve"> </w:t>
      </w:r>
      <w:r w:rsidR="00F21A49">
        <w:t>V budoucnu bych se chtěl více věnovat právu a směřovat svůj profesní život k takovéto kariéře a možná se i dostat do CERT nebo CSIRT</w:t>
      </w:r>
      <w:r w:rsidR="00CD008D">
        <w:t>.</w:t>
      </w:r>
    </w:p>
    <w:p w14:paraId="79641DDA" w14:textId="77777777" w:rsidR="00EC5AD8" w:rsidRDefault="00EC5AD8" w:rsidP="00A509EA">
      <w:pPr>
        <w:ind w:left="425" w:firstLine="0"/>
      </w:pPr>
    </w:p>
    <w:p w14:paraId="1F8EADFE" w14:textId="77777777" w:rsidR="00EC5AD8" w:rsidRDefault="00EC5AD8" w:rsidP="00A509EA">
      <w:pPr>
        <w:ind w:left="425" w:firstLine="0"/>
      </w:pPr>
    </w:p>
    <w:p w14:paraId="367915D8" w14:textId="77777777" w:rsidR="00EC5AD8" w:rsidRDefault="00EC5AD8" w:rsidP="00A509EA">
      <w:pPr>
        <w:ind w:left="425" w:firstLine="0"/>
      </w:pPr>
    </w:p>
    <w:p w14:paraId="03BC30A5" w14:textId="77777777" w:rsidR="00EC5AD8" w:rsidRDefault="00EC5AD8" w:rsidP="00A509EA">
      <w:pPr>
        <w:ind w:left="425" w:firstLine="0"/>
      </w:pPr>
    </w:p>
    <w:p w14:paraId="340C83EF" w14:textId="77777777" w:rsidR="00EC5AD8" w:rsidRDefault="00EC5AD8" w:rsidP="00A509EA">
      <w:pPr>
        <w:ind w:left="425" w:firstLine="0"/>
      </w:pPr>
    </w:p>
    <w:p w14:paraId="08A33616" w14:textId="77777777" w:rsidR="00EC5AD8" w:rsidRDefault="00EC5AD8" w:rsidP="00A509EA">
      <w:pPr>
        <w:ind w:left="425" w:firstLine="0"/>
      </w:pPr>
    </w:p>
    <w:p w14:paraId="71B9D60D" w14:textId="5F2E2736" w:rsidR="00EC5AD8" w:rsidRPr="007A1885" w:rsidRDefault="00EC5AD8" w:rsidP="00A509EA">
      <w:pPr>
        <w:ind w:left="425" w:firstLine="0"/>
        <w:sectPr w:rsidR="00EC5AD8" w:rsidRPr="007A1885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155A2B1" w14:textId="77777777" w:rsidR="00205843" w:rsidRPr="007A1885" w:rsidRDefault="00205843" w:rsidP="00B15007">
      <w:pPr>
        <w:pStyle w:val="Nadpis1"/>
        <w:numPr>
          <w:ilvl w:val="0"/>
          <w:numId w:val="0"/>
        </w:numPr>
        <w:ind w:left="432" w:hanging="432"/>
        <w:rPr>
          <w:color w:val="auto"/>
        </w:rPr>
      </w:pPr>
      <w:bookmarkStart w:id="70" w:name="_Toc350012464"/>
      <w:bookmarkStart w:id="71" w:name="_Toc386301764"/>
      <w:bookmarkStart w:id="72" w:name="_Toc476327921"/>
      <w:r w:rsidRPr="007A1885">
        <w:rPr>
          <w:color w:val="auto"/>
        </w:rPr>
        <w:lastRenderedPageBreak/>
        <w:t>S</w:t>
      </w:r>
      <w:bookmarkEnd w:id="70"/>
      <w:r w:rsidRPr="007A1885">
        <w:rPr>
          <w:color w:val="auto"/>
        </w:rPr>
        <w:t>eznam použité literatury</w:t>
      </w:r>
      <w:bookmarkEnd w:id="71"/>
      <w:bookmarkEnd w:id="72"/>
    </w:p>
    <w:p w14:paraId="0719D45B" w14:textId="1E8F429F" w:rsidR="004A604C" w:rsidRPr="007A1885" w:rsidRDefault="004A604C" w:rsidP="004A604C">
      <w:pPr>
        <w:ind w:firstLine="0"/>
        <w:rPr>
          <w:shd w:val="clear" w:color="auto" w:fill="FFFFFF"/>
        </w:rPr>
      </w:pPr>
      <w:r w:rsidRPr="007A1885">
        <w:t xml:space="preserve">[1] </w:t>
      </w:r>
      <w:r w:rsidRPr="007A1885">
        <w:rPr>
          <w:i/>
          <w:iCs/>
          <w:shd w:val="clear" w:color="auto" w:fill="FFFFFF"/>
        </w:rPr>
        <w:t>Úplné znění zákona č. 40/2009 Sb., trestní zákoník: Citace trestního zákoníku paragrafu 230</w:t>
      </w:r>
      <w:r w:rsidRPr="007A1885">
        <w:rPr>
          <w:shd w:val="clear" w:color="auto" w:fill="FFFFFF"/>
        </w:rPr>
        <w:t xml:space="preserve">. Vydání: desáté. Praha: </w:t>
      </w:r>
      <w:proofErr w:type="spellStart"/>
      <w:r w:rsidRPr="007A1885">
        <w:rPr>
          <w:shd w:val="clear" w:color="auto" w:fill="FFFFFF"/>
        </w:rPr>
        <w:t>Armex</w:t>
      </w:r>
      <w:proofErr w:type="spellEnd"/>
      <w:r w:rsidRPr="007A1885">
        <w:rPr>
          <w:shd w:val="clear" w:color="auto" w:fill="FFFFFF"/>
        </w:rPr>
        <w:t xml:space="preserve"> </w:t>
      </w:r>
      <w:proofErr w:type="spellStart"/>
      <w:r w:rsidRPr="007A1885">
        <w:rPr>
          <w:shd w:val="clear" w:color="auto" w:fill="FFFFFF"/>
        </w:rPr>
        <w:t>Publishing</w:t>
      </w:r>
      <w:proofErr w:type="spellEnd"/>
      <w:r w:rsidRPr="007A1885">
        <w:rPr>
          <w:shd w:val="clear" w:color="auto" w:fill="FFFFFF"/>
        </w:rPr>
        <w:t>, 2019. Edice kapesních zákonů. ISBN 978-80-87451-64-9.</w:t>
      </w:r>
    </w:p>
    <w:p w14:paraId="78FB89B4" w14:textId="128A5515" w:rsidR="004E0A87" w:rsidRPr="007A1885" w:rsidRDefault="004E0A87" w:rsidP="004A604C">
      <w:pPr>
        <w:ind w:firstLine="0"/>
        <w:rPr>
          <w:shd w:val="clear" w:color="auto" w:fill="FFFFFF"/>
        </w:rPr>
      </w:pPr>
      <w:r w:rsidRPr="007A1885">
        <w:rPr>
          <w:shd w:val="clear" w:color="auto" w:fill="FFFFFF"/>
        </w:rPr>
        <w:t>[2]</w:t>
      </w:r>
      <w:r w:rsidR="00DA623B" w:rsidRPr="007A1885">
        <w:rPr>
          <w:shd w:val="clear" w:color="auto" w:fill="FFFFFF"/>
        </w:rPr>
        <w:t xml:space="preserve"> </w:t>
      </w:r>
      <w:r w:rsidR="00DA623B" w:rsidRPr="007A1885">
        <w:rPr>
          <w:i/>
          <w:iCs/>
          <w:shd w:val="clear" w:color="auto" w:fill="FFFFFF"/>
        </w:rPr>
        <w:t>Úplné znění zákona č. 40/2009 Sb., trestní zákoník: Citace trestního zákoníku paragrafu 231</w:t>
      </w:r>
      <w:r w:rsidR="00DA623B" w:rsidRPr="007A1885">
        <w:rPr>
          <w:shd w:val="clear" w:color="auto" w:fill="FFFFFF"/>
        </w:rPr>
        <w:t xml:space="preserve">. Vydání: desáté. Praha: </w:t>
      </w:r>
      <w:proofErr w:type="spellStart"/>
      <w:r w:rsidR="00DA623B" w:rsidRPr="007A1885">
        <w:rPr>
          <w:shd w:val="clear" w:color="auto" w:fill="FFFFFF"/>
        </w:rPr>
        <w:t>Armex</w:t>
      </w:r>
      <w:proofErr w:type="spellEnd"/>
      <w:r w:rsidR="00DA623B" w:rsidRPr="007A1885">
        <w:rPr>
          <w:shd w:val="clear" w:color="auto" w:fill="FFFFFF"/>
        </w:rPr>
        <w:t xml:space="preserve"> </w:t>
      </w:r>
      <w:proofErr w:type="spellStart"/>
      <w:r w:rsidR="00DA623B" w:rsidRPr="007A1885">
        <w:rPr>
          <w:shd w:val="clear" w:color="auto" w:fill="FFFFFF"/>
        </w:rPr>
        <w:t>Publishing</w:t>
      </w:r>
      <w:proofErr w:type="spellEnd"/>
      <w:r w:rsidR="00DA623B" w:rsidRPr="007A1885">
        <w:rPr>
          <w:shd w:val="clear" w:color="auto" w:fill="FFFFFF"/>
        </w:rPr>
        <w:t>, 2019. Edice kapesních zákonů. ISBN 978-80-87451-64-9.</w:t>
      </w:r>
    </w:p>
    <w:p w14:paraId="5E013F1B" w14:textId="0BE64C02" w:rsidR="004E0A87" w:rsidRPr="007A1885" w:rsidRDefault="004E0A87" w:rsidP="004A604C">
      <w:pPr>
        <w:ind w:firstLine="0"/>
        <w:rPr>
          <w:shd w:val="clear" w:color="auto" w:fill="FFFFFF"/>
        </w:rPr>
      </w:pPr>
      <w:r w:rsidRPr="007A1885">
        <w:rPr>
          <w:shd w:val="clear" w:color="auto" w:fill="FFFFFF"/>
        </w:rPr>
        <w:t>[3]</w:t>
      </w:r>
      <w:r w:rsidR="00A678D0" w:rsidRPr="007A1885">
        <w:rPr>
          <w:shd w:val="clear" w:color="auto" w:fill="FFFFFF"/>
        </w:rPr>
        <w:t xml:space="preserve"> </w:t>
      </w:r>
      <w:r w:rsidR="00A678D0" w:rsidRPr="007A1885">
        <w:rPr>
          <w:i/>
          <w:iCs/>
          <w:shd w:val="clear" w:color="auto" w:fill="FFFFFF"/>
        </w:rPr>
        <w:t>Úplné znění zákona č. 40/2009 Sb., trestní zákoník: Citace trestního zákoníku paragrafu 232</w:t>
      </w:r>
      <w:r w:rsidR="00A678D0" w:rsidRPr="007A1885">
        <w:rPr>
          <w:shd w:val="clear" w:color="auto" w:fill="FFFFFF"/>
        </w:rPr>
        <w:t xml:space="preserve">. Vydání: desáté. Praha: </w:t>
      </w:r>
      <w:proofErr w:type="spellStart"/>
      <w:r w:rsidR="00A678D0" w:rsidRPr="007A1885">
        <w:rPr>
          <w:shd w:val="clear" w:color="auto" w:fill="FFFFFF"/>
        </w:rPr>
        <w:t>Armex</w:t>
      </w:r>
      <w:proofErr w:type="spellEnd"/>
      <w:r w:rsidR="00A678D0" w:rsidRPr="007A1885">
        <w:rPr>
          <w:shd w:val="clear" w:color="auto" w:fill="FFFFFF"/>
        </w:rPr>
        <w:t xml:space="preserve"> </w:t>
      </w:r>
      <w:proofErr w:type="spellStart"/>
      <w:r w:rsidR="00A678D0" w:rsidRPr="007A1885">
        <w:rPr>
          <w:shd w:val="clear" w:color="auto" w:fill="FFFFFF"/>
        </w:rPr>
        <w:t>Publishing</w:t>
      </w:r>
      <w:proofErr w:type="spellEnd"/>
      <w:r w:rsidR="00A678D0" w:rsidRPr="007A1885">
        <w:rPr>
          <w:shd w:val="clear" w:color="auto" w:fill="FFFFFF"/>
        </w:rPr>
        <w:t>, 2019. Edice kapesních zákonů. ISBN 978-80-87451-64-9.</w:t>
      </w:r>
    </w:p>
    <w:p w14:paraId="1CFEAAE4" w14:textId="5FC6AF90" w:rsidR="000A6E5F" w:rsidRPr="007A1885" w:rsidRDefault="000A6E5F" w:rsidP="004A604C">
      <w:pPr>
        <w:ind w:firstLine="0"/>
        <w:rPr>
          <w:shd w:val="clear" w:color="auto" w:fill="FFFFFF"/>
        </w:rPr>
      </w:pPr>
      <w:r w:rsidRPr="007A1885">
        <w:rPr>
          <w:shd w:val="clear" w:color="auto" w:fill="FFFFFF"/>
        </w:rPr>
        <w:t xml:space="preserve">[4] </w:t>
      </w:r>
      <w:r w:rsidRPr="007A1885">
        <w:rPr>
          <w:i/>
          <w:iCs/>
          <w:shd w:val="clear" w:color="auto" w:fill="FFFFFF"/>
        </w:rPr>
        <w:t>Zákon č. 181/2014 Sb.: Zákon o kybernetické bezpečnosti a o změně souvisejících zákonů (zákon o kybernetické bezpečnosti)</w:t>
      </w:r>
      <w:r w:rsidRPr="007A1885">
        <w:rPr>
          <w:shd w:val="clear" w:color="auto" w:fill="FFFFFF"/>
        </w:rPr>
        <w:t xml:space="preserve"> [online]. Česko: Ze dne 23. července 2014 [cit. 2022-06-16]. Dostupné z: </w:t>
      </w:r>
      <w:hyperlink r:id="rId18" w:history="1">
        <w:r w:rsidR="00175B54" w:rsidRPr="007A1885">
          <w:rPr>
            <w:rStyle w:val="Hypertextovodkaz"/>
            <w:color w:val="auto"/>
            <w:shd w:val="clear" w:color="auto" w:fill="FFFFFF"/>
          </w:rPr>
          <w:t>https://www.zakonyprolidi.cz/cs/2014-181</w:t>
        </w:r>
      </w:hyperlink>
    </w:p>
    <w:p w14:paraId="0E28014F" w14:textId="68C2A3BF" w:rsidR="00175B54" w:rsidRPr="007A1885" w:rsidRDefault="00175B54" w:rsidP="004A604C">
      <w:pPr>
        <w:ind w:firstLine="0"/>
        <w:rPr>
          <w:shd w:val="clear" w:color="auto" w:fill="FFFFFF"/>
        </w:rPr>
      </w:pPr>
      <w:r w:rsidRPr="007A1885">
        <w:rPr>
          <w:shd w:val="clear" w:color="auto" w:fill="FFFFFF"/>
        </w:rPr>
        <w:t xml:space="preserve">[5] </w:t>
      </w:r>
      <w:r w:rsidR="00522E11" w:rsidRPr="007A1885">
        <w:rPr>
          <w:shd w:val="clear" w:color="auto" w:fill="FFFFFF"/>
        </w:rPr>
        <w:t>KOLOUCH, Jan a Pavel BAŠTA. </w:t>
      </w:r>
      <w:r w:rsidR="00522E11" w:rsidRPr="007A1885">
        <w:rPr>
          <w:i/>
          <w:iCs/>
          <w:shd w:val="clear" w:color="auto" w:fill="FFFFFF"/>
        </w:rPr>
        <w:t>CyberSecurity</w:t>
      </w:r>
      <w:r w:rsidR="00522E11" w:rsidRPr="007A1885">
        <w:rPr>
          <w:shd w:val="clear" w:color="auto" w:fill="FFFFFF"/>
        </w:rPr>
        <w:t xml:space="preserve"> [online]. Praha: CZ.NIC, </w:t>
      </w:r>
      <w:proofErr w:type="spellStart"/>
      <w:r w:rsidR="00522E11" w:rsidRPr="007A1885">
        <w:rPr>
          <w:shd w:val="clear" w:color="auto" w:fill="FFFFFF"/>
        </w:rPr>
        <w:t>z.s.p.o</w:t>
      </w:r>
      <w:proofErr w:type="spellEnd"/>
      <w:r w:rsidR="00522E11" w:rsidRPr="007A1885">
        <w:rPr>
          <w:shd w:val="clear" w:color="auto" w:fill="FFFFFF"/>
        </w:rPr>
        <w:t xml:space="preserve">., 2019 [cit. 2022-06-16]. CZ.NIC. ISBN 978-80-88168-31-7. Dostupné z: </w:t>
      </w:r>
      <w:hyperlink r:id="rId19" w:history="1">
        <w:r w:rsidR="0086291C" w:rsidRPr="007A1885">
          <w:rPr>
            <w:rStyle w:val="Hypertextovodkaz"/>
            <w:shd w:val="clear" w:color="auto" w:fill="FFFFFF"/>
          </w:rPr>
          <w:t>https://knihy.nic.cz/files/edice/cybersecurity.pdf</w:t>
        </w:r>
      </w:hyperlink>
    </w:p>
    <w:p w14:paraId="48AE038C" w14:textId="2788B1D6" w:rsidR="00635FFB" w:rsidRPr="007A1885" w:rsidRDefault="0086291C" w:rsidP="004A604C">
      <w:pPr>
        <w:ind w:firstLine="0"/>
        <w:rPr>
          <w:shd w:val="clear" w:color="auto" w:fill="FFFFFF"/>
        </w:rPr>
      </w:pPr>
      <w:r w:rsidRPr="007A1885">
        <w:rPr>
          <w:shd w:val="clear" w:color="auto" w:fill="FFFFFF"/>
        </w:rPr>
        <w:t xml:space="preserve">[6] </w:t>
      </w:r>
      <w:r w:rsidR="009F2ADE" w:rsidRPr="007A1885">
        <w:rPr>
          <w:i/>
          <w:iCs/>
          <w:color w:val="212529"/>
          <w:shd w:val="clear" w:color="auto" w:fill="FFFFFF"/>
        </w:rPr>
        <w:t>Vládní</w:t>
      </w:r>
      <w:r w:rsidRPr="007A1885">
        <w:rPr>
          <w:i/>
          <w:iCs/>
          <w:color w:val="212529"/>
          <w:shd w:val="clear" w:color="auto" w:fill="FFFFFF"/>
        </w:rPr>
        <w:t xml:space="preserve"> CERT: NÚKIB</w:t>
      </w:r>
      <w:r w:rsidRPr="007A1885">
        <w:rPr>
          <w:color w:val="212529"/>
          <w:shd w:val="clear" w:color="auto" w:fill="FFFFFF"/>
        </w:rPr>
        <w:t xml:space="preserve"> [online]. Brno: NÚKIB, 2014 [cit. 2022-06-19]. Dostupné z: </w:t>
      </w:r>
      <w:hyperlink r:id="rId20" w:history="1">
        <w:r w:rsidRPr="007A1885">
          <w:rPr>
            <w:rStyle w:val="Hypertextovodkaz"/>
            <w:shd w:val="clear" w:color="auto" w:fill="FFFFFF"/>
          </w:rPr>
          <w:t>https://www.nukib.cz/cs/kyberneticka-bezpecnost/vladni-cert/</w:t>
        </w:r>
      </w:hyperlink>
    </w:p>
    <w:p w14:paraId="5876901D" w14:textId="1D2343C0" w:rsidR="00942218" w:rsidRDefault="0056755D" w:rsidP="0064068B">
      <w:pPr>
        <w:spacing w:line="259" w:lineRule="auto"/>
        <w:ind w:firstLine="0"/>
        <w:rPr>
          <w:color w:val="212529"/>
          <w:shd w:val="clear" w:color="auto" w:fill="FFFFFF"/>
        </w:rPr>
      </w:pPr>
      <w:r>
        <w:t>[7]</w:t>
      </w:r>
      <w:r w:rsidR="00587E85" w:rsidRPr="006D3E51">
        <w:t xml:space="preserve"> </w:t>
      </w:r>
      <w:r w:rsidR="006D3E51" w:rsidRPr="006D3E51">
        <w:rPr>
          <w:i/>
          <w:iCs/>
          <w:color w:val="212529"/>
          <w:shd w:val="clear" w:color="auto" w:fill="FFFFFF"/>
        </w:rPr>
        <w:t>Kritická informační infrastruktura</w:t>
      </w:r>
      <w:r w:rsidR="006D3E51" w:rsidRPr="006D3E51">
        <w:rPr>
          <w:color w:val="212529"/>
          <w:shd w:val="clear" w:color="auto" w:fill="FFFFFF"/>
        </w:rPr>
        <w:t> [online]. Brno: NÚKIB, 2018 [cit. 2022-06 19</w:t>
      </w:r>
      <w:r w:rsidR="00F52ABF" w:rsidRPr="006D3E51">
        <w:rPr>
          <w:color w:val="212529"/>
          <w:shd w:val="clear" w:color="auto" w:fill="FFFFFF"/>
        </w:rPr>
        <w:t xml:space="preserve">]. </w:t>
      </w:r>
      <w:hyperlink r:id="rId21" w:history="1">
        <w:r w:rsidR="00D56DFC" w:rsidRPr="00072DDB">
          <w:rPr>
            <w:rStyle w:val="Hypertextovodkaz"/>
            <w:shd w:val="clear" w:color="auto" w:fill="FFFFFF"/>
          </w:rPr>
          <w:t>https://www.nukib.cz/download/publikace/podpurne_materialy/Schema_KII.pdf</w:t>
        </w:r>
      </w:hyperlink>
    </w:p>
    <w:p w14:paraId="53436A72" w14:textId="77777777" w:rsidR="00D56DFC" w:rsidRDefault="00D56DFC" w:rsidP="0064068B">
      <w:pPr>
        <w:spacing w:line="259" w:lineRule="auto"/>
        <w:ind w:firstLine="0"/>
        <w:rPr>
          <w:color w:val="212529"/>
          <w:shd w:val="clear" w:color="auto" w:fill="FFFFFF"/>
        </w:rPr>
      </w:pPr>
    </w:p>
    <w:p w14:paraId="6C416221" w14:textId="77777777" w:rsidR="00942218" w:rsidRDefault="00942218" w:rsidP="00CB3321">
      <w:pPr>
        <w:spacing w:line="259" w:lineRule="auto"/>
        <w:ind w:firstLine="0"/>
        <w:rPr>
          <w:color w:val="212529"/>
          <w:shd w:val="clear" w:color="auto" w:fill="FFFFFF"/>
        </w:rPr>
      </w:pPr>
    </w:p>
    <w:p w14:paraId="7B57DB03" w14:textId="77777777" w:rsidR="00942218" w:rsidRDefault="00942218" w:rsidP="00CB3321">
      <w:pPr>
        <w:spacing w:line="259" w:lineRule="auto"/>
        <w:ind w:firstLine="0"/>
        <w:rPr>
          <w:color w:val="212529"/>
          <w:shd w:val="clear" w:color="auto" w:fill="FFFFFF"/>
        </w:rPr>
      </w:pPr>
    </w:p>
    <w:p w14:paraId="07B9A8CB" w14:textId="77777777" w:rsidR="00942218" w:rsidRDefault="00942218" w:rsidP="00CB3321">
      <w:pPr>
        <w:spacing w:line="259" w:lineRule="auto"/>
        <w:ind w:firstLine="0"/>
        <w:rPr>
          <w:color w:val="212529"/>
          <w:shd w:val="clear" w:color="auto" w:fill="FFFFFF"/>
        </w:rPr>
      </w:pPr>
    </w:p>
    <w:p w14:paraId="4068EC86" w14:textId="4117F048" w:rsidR="00FB211C" w:rsidRDefault="00FB211C" w:rsidP="00FE2812">
      <w:pPr>
        <w:spacing w:after="0" w:line="240" w:lineRule="auto"/>
        <w:ind w:firstLine="0"/>
        <w:jc w:val="left"/>
      </w:pPr>
    </w:p>
    <w:p w14:paraId="4E69E321" w14:textId="4F3B552F" w:rsidR="007E6C15" w:rsidRDefault="007E6C15" w:rsidP="00FE2812">
      <w:pPr>
        <w:spacing w:after="0" w:line="240" w:lineRule="auto"/>
        <w:ind w:firstLine="0"/>
        <w:jc w:val="left"/>
      </w:pPr>
    </w:p>
    <w:p w14:paraId="323FD101" w14:textId="5541E08A" w:rsidR="007E6C15" w:rsidRDefault="007E6C15" w:rsidP="00FE2812">
      <w:pPr>
        <w:spacing w:after="0" w:line="240" w:lineRule="auto"/>
        <w:ind w:firstLine="0"/>
        <w:jc w:val="left"/>
      </w:pPr>
    </w:p>
    <w:p w14:paraId="5B4FEB6B" w14:textId="2407472F" w:rsidR="007E6C15" w:rsidRDefault="007E6C15" w:rsidP="00FE2812">
      <w:pPr>
        <w:spacing w:after="0" w:line="240" w:lineRule="auto"/>
        <w:ind w:firstLine="0"/>
        <w:jc w:val="left"/>
      </w:pPr>
    </w:p>
    <w:p w14:paraId="46428B59" w14:textId="01E8B4CB" w:rsidR="007E6C15" w:rsidRDefault="007E6C15" w:rsidP="00FE2812">
      <w:pPr>
        <w:spacing w:after="0" w:line="240" w:lineRule="auto"/>
        <w:ind w:firstLine="0"/>
        <w:jc w:val="left"/>
      </w:pPr>
    </w:p>
    <w:p w14:paraId="576C92F5" w14:textId="7B4E9838" w:rsidR="007E6C15" w:rsidRDefault="007E6C15" w:rsidP="00FE2812">
      <w:pPr>
        <w:spacing w:after="0" w:line="240" w:lineRule="auto"/>
        <w:ind w:firstLine="0"/>
        <w:jc w:val="left"/>
      </w:pPr>
    </w:p>
    <w:p w14:paraId="11329DAC" w14:textId="5DD796BD" w:rsidR="007E6C15" w:rsidRDefault="007E6C15" w:rsidP="00FE2812">
      <w:pPr>
        <w:spacing w:after="0" w:line="240" w:lineRule="auto"/>
        <w:ind w:firstLine="0"/>
        <w:jc w:val="left"/>
      </w:pPr>
    </w:p>
    <w:p w14:paraId="32BEC6E6" w14:textId="5BE13128" w:rsidR="007E6C15" w:rsidRDefault="007E6C15" w:rsidP="00FE2812">
      <w:pPr>
        <w:spacing w:after="0" w:line="240" w:lineRule="auto"/>
        <w:ind w:firstLine="0"/>
        <w:jc w:val="left"/>
      </w:pPr>
    </w:p>
    <w:p w14:paraId="6927AFEF" w14:textId="32954CF3" w:rsidR="007E6C15" w:rsidRDefault="007E6C15" w:rsidP="00FE2812">
      <w:pPr>
        <w:spacing w:after="0" w:line="240" w:lineRule="auto"/>
        <w:ind w:firstLine="0"/>
        <w:jc w:val="left"/>
      </w:pPr>
    </w:p>
    <w:p w14:paraId="24B5DA0D" w14:textId="6F7ADB0B" w:rsidR="007E6C15" w:rsidRDefault="007E6C15" w:rsidP="00FE2812">
      <w:pPr>
        <w:spacing w:after="0" w:line="240" w:lineRule="auto"/>
        <w:ind w:firstLine="0"/>
        <w:jc w:val="left"/>
      </w:pPr>
    </w:p>
    <w:p w14:paraId="57322949" w14:textId="3A66ABC3" w:rsidR="007E6C15" w:rsidRDefault="007E6C15" w:rsidP="00FE2812">
      <w:pPr>
        <w:spacing w:after="0" w:line="240" w:lineRule="auto"/>
        <w:ind w:firstLine="0"/>
        <w:jc w:val="left"/>
      </w:pPr>
    </w:p>
    <w:p w14:paraId="0FD8344E" w14:textId="745B4D5A" w:rsidR="007E6C15" w:rsidRDefault="007E6C15" w:rsidP="00FE2812">
      <w:pPr>
        <w:spacing w:after="0" w:line="240" w:lineRule="auto"/>
        <w:ind w:firstLine="0"/>
        <w:jc w:val="left"/>
      </w:pPr>
    </w:p>
    <w:p w14:paraId="6DB37EA9" w14:textId="1A0F1B19" w:rsidR="007E6C15" w:rsidRDefault="007E6C15" w:rsidP="00FE2812">
      <w:pPr>
        <w:spacing w:after="0" w:line="240" w:lineRule="auto"/>
        <w:ind w:firstLine="0"/>
        <w:jc w:val="left"/>
      </w:pPr>
    </w:p>
    <w:p w14:paraId="508F51BE" w14:textId="253FC0B0" w:rsidR="007E6C15" w:rsidDel="00FB0DF2" w:rsidRDefault="007E6C15" w:rsidP="00FE2812">
      <w:pPr>
        <w:spacing w:after="0" w:line="240" w:lineRule="auto"/>
        <w:ind w:firstLine="0"/>
        <w:jc w:val="left"/>
        <w:rPr>
          <w:del w:id="73" w:author="hodn1" w:date="2022-06-19T21:26:00Z"/>
        </w:rPr>
      </w:pPr>
    </w:p>
    <w:p w14:paraId="19CFF189" w14:textId="5971E730" w:rsidR="007E6C15" w:rsidDel="00FB0DF2" w:rsidRDefault="007E6C15" w:rsidP="00FE2812">
      <w:pPr>
        <w:spacing w:after="0" w:line="240" w:lineRule="auto"/>
        <w:ind w:firstLine="0"/>
        <w:jc w:val="left"/>
        <w:rPr>
          <w:del w:id="74" w:author="hodn1" w:date="2022-06-19T21:26:00Z"/>
        </w:rPr>
      </w:pPr>
    </w:p>
    <w:p w14:paraId="01BF1527" w14:textId="77777777" w:rsidR="007E6C15" w:rsidRPr="007A1885" w:rsidRDefault="007E6C15" w:rsidP="00FE2812">
      <w:pPr>
        <w:spacing w:after="0" w:line="240" w:lineRule="auto"/>
        <w:ind w:firstLine="0"/>
        <w:jc w:val="left"/>
      </w:pPr>
    </w:p>
    <w:sectPr w:rsidR="007E6C15" w:rsidRPr="007A1885" w:rsidSect="001E1EBF"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17212" w14:textId="77777777" w:rsidR="004649F0" w:rsidRDefault="004649F0" w:rsidP="007C33D3">
      <w:pPr>
        <w:spacing w:line="240" w:lineRule="auto"/>
      </w:pPr>
      <w:r>
        <w:separator/>
      </w:r>
    </w:p>
  </w:endnote>
  <w:endnote w:type="continuationSeparator" w:id="0">
    <w:p w14:paraId="2D4EB9F2" w14:textId="77777777" w:rsidR="004649F0" w:rsidRDefault="004649F0" w:rsidP="007C3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5DC7" w14:textId="6915FACC" w:rsidR="00A67B41" w:rsidRPr="005A4CEB" w:rsidRDefault="00FF298E" w:rsidP="00F676A3">
    <w:pPr>
      <w:pStyle w:val="Zpat"/>
      <w:framePr w:w="8791" w:wrap="notBeside" w:vAnchor="page" w:hAnchor="page" w:x="1985" w:y="15513" w:anchorLock="1"/>
      <w:pBdr>
        <w:top w:val="single" w:sz="8" w:space="14" w:color="005EB8"/>
      </w:pBdr>
      <w:spacing w:after="0"/>
      <w:ind w:firstLine="0"/>
      <w:contextualSpacing/>
      <w:jc w:val="center"/>
      <w:rPr>
        <w:b/>
        <w:sz w:val="28"/>
        <w:szCs w:val="28"/>
      </w:rPr>
    </w:pPr>
    <w:r>
      <w:rPr>
        <w:b/>
        <w:sz w:val="28"/>
        <w:szCs w:val="28"/>
      </w:rPr>
      <w:t>Kladno</w:t>
    </w:r>
    <w:r w:rsidR="00A67B41" w:rsidRPr="00676499">
      <w:rPr>
        <w:b/>
        <w:sz w:val="28"/>
        <w:szCs w:val="28"/>
      </w:rPr>
      <w:t xml:space="preserve"> </w:t>
    </w:r>
    <w:r w:rsidR="005A4CEB">
      <w:rPr>
        <w:b/>
        <w:sz w:val="28"/>
        <w:szCs w:val="28"/>
      </w:rPr>
      <w:t>2022</w:t>
    </w:r>
  </w:p>
  <w:p w14:paraId="6E214C5E" w14:textId="77777777" w:rsidR="00A67B41" w:rsidRDefault="00A67B41" w:rsidP="00F676A3">
    <w:pPr>
      <w:pStyle w:val="Zpat"/>
      <w:spacing w:after="0"/>
      <w:ind w:firstLine="70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D0C8" w14:textId="77777777" w:rsidR="00A67B41" w:rsidRDefault="00A67B41" w:rsidP="00D66B84">
    <w:pPr>
      <w:pStyle w:val="Zpat"/>
      <w:tabs>
        <w:tab w:val="clear" w:pos="4536"/>
        <w:tab w:val="clear" w:pos="9072"/>
        <w:tab w:val="left" w:pos="5158"/>
      </w:tabs>
      <w:spacing w:after="0"/>
      <w:ind w:firstLine="709"/>
    </w:pPr>
    <w:r>
      <w:tab/>
    </w:r>
  </w:p>
  <w:p w14:paraId="4FEE8FA2" w14:textId="77777777" w:rsidR="0042059E" w:rsidRDefault="0042059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805975"/>
      <w:docPartObj>
        <w:docPartGallery w:val="Page Numbers (Bottom of Page)"/>
        <w:docPartUnique/>
      </w:docPartObj>
    </w:sdtPr>
    <w:sdtEndPr/>
    <w:sdtContent>
      <w:p w14:paraId="29038D81" w14:textId="77777777" w:rsidR="00A67B41" w:rsidRDefault="00A3598A" w:rsidP="00E44B12">
        <w:pPr>
          <w:pStyle w:val="Zpat"/>
          <w:ind w:firstLine="0"/>
          <w:jc w:val="center"/>
        </w:pPr>
        <w:r>
          <w:fldChar w:fldCharType="begin"/>
        </w:r>
        <w:r w:rsidR="00A67B41">
          <w:instrText>PAGE   \* MERGEFORMAT</w:instrText>
        </w:r>
        <w:r>
          <w:fldChar w:fldCharType="separate"/>
        </w:r>
        <w:r w:rsidR="002D7901">
          <w:rPr>
            <w:noProof/>
          </w:rPr>
          <w:t>12</w:t>
        </w:r>
        <w:r>
          <w:fldChar w:fldCharType="end"/>
        </w:r>
      </w:p>
    </w:sdtContent>
  </w:sdt>
  <w:p w14:paraId="0858440A" w14:textId="77777777" w:rsidR="00A67B41" w:rsidRDefault="00A67B41" w:rsidP="00535B82">
    <w:pPr>
      <w:pStyle w:val="Zpat"/>
      <w:spacing w:after="0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B79C0" w14:textId="77777777" w:rsidR="004649F0" w:rsidRDefault="004649F0" w:rsidP="007C33D3">
      <w:pPr>
        <w:spacing w:line="240" w:lineRule="auto"/>
      </w:pPr>
      <w:r>
        <w:separator/>
      </w:r>
    </w:p>
  </w:footnote>
  <w:footnote w:type="continuationSeparator" w:id="0">
    <w:p w14:paraId="1250A787" w14:textId="77777777" w:rsidR="004649F0" w:rsidRDefault="004649F0" w:rsidP="007C3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4AA49" w14:textId="020D2AA3" w:rsidR="00A67B41" w:rsidRDefault="00A92ACF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  <w:r>
      <w:rPr>
        <w:rFonts w:cs="Arial"/>
        <w:b/>
        <w:noProof/>
        <w:sz w:val="24"/>
        <w:szCs w:val="24"/>
        <w:lang w:eastAsia="cs-CZ"/>
      </w:rPr>
      <w:drawing>
        <wp:anchor distT="0" distB="0" distL="114300" distR="114300" simplePos="0" relativeHeight="251663360" behindDoc="0" locked="0" layoutInCell="1" allowOverlap="1" wp14:anchorId="158FCD92" wp14:editId="66301F5B">
          <wp:simplePos x="0" y="0"/>
          <wp:positionH relativeFrom="margin">
            <wp:align>center</wp:align>
          </wp:positionH>
          <wp:positionV relativeFrom="page">
            <wp:posOffset>120650</wp:posOffset>
          </wp:positionV>
          <wp:extent cx="900000" cy="900000"/>
          <wp:effectExtent l="0" t="0" r="0" b="0"/>
          <wp:wrapSquare wrapText="bothSides"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ymbol_cvut_konturova_verz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000" cy="9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6757CC6" w14:textId="3A62F992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744091FE" w14:textId="29869BFF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6C2DA3D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2DF3AF4C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7898CD00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ind w:firstLine="0"/>
      <w:rPr>
        <w:rFonts w:cs="Arial"/>
        <w:b/>
        <w:sz w:val="24"/>
        <w:szCs w:val="24"/>
      </w:rPr>
    </w:pPr>
  </w:p>
  <w:p w14:paraId="18FD6367" w14:textId="77777777" w:rsidR="00A67B41" w:rsidRPr="007352FA" w:rsidRDefault="00A67B41" w:rsidP="00057E0D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spacing w:after="20" w:line="240" w:lineRule="auto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ČESKÉ VYSOKÉ UČENÍ TECHNICKÉ V</w:t>
    </w:r>
    <w:r>
      <w:rPr>
        <w:rFonts w:ascii="Times New Roman" w:hAnsi="Times New Roman"/>
        <w:b/>
        <w:sz w:val="28"/>
        <w:szCs w:val="28"/>
      </w:rPr>
      <w:t> </w:t>
    </w:r>
    <w:r w:rsidRPr="007352FA">
      <w:rPr>
        <w:rFonts w:ascii="Times New Roman" w:hAnsi="Times New Roman"/>
        <w:b/>
        <w:sz w:val="28"/>
        <w:szCs w:val="28"/>
      </w:rPr>
      <w:t>PRAZE</w:t>
    </w:r>
  </w:p>
  <w:p w14:paraId="4BDB1732" w14:textId="77777777" w:rsidR="00A67B41" w:rsidRPr="007352FA" w:rsidRDefault="00A67B41" w:rsidP="00E61468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tabs>
        <w:tab w:val="clear" w:pos="2160"/>
      </w:tabs>
      <w:spacing w:before="20" w:after="0" w:line="360" w:lineRule="exact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FAKULTA BIOMEDICÍNSKÉHO INŽENÝRSTVÍ</w:t>
    </w:r>
    <w:r w:rsidR="00A445E1">
      <w:rPr>
        <w:rFonts w:ascii="Times New Roman" w:hAnsi="Times New Roman"/>
        <w:b/>
        <w:sz w:val="28"/>
        <w:szCs w:val="28"/>
      </w:rPr>
      <w:br/>
    </w:r>
    <w:r w:rsidRPr="007352FA">
      <w:rPr>
        <w:rFonts w:ascii="Times New Roman" w:hAnsi="Times New Roman"/>
        <w:b/>
        <w:sz w:val="28"/>
        <w:szCs w:val="28"/>
      </w:rPr>
      <w:t xml:space="preserve">Katedra </w:t>
    </w:r>
    <w:r w:rsidR="00956872">
      <w:rPr>
        <w:rFonts w:ascii="Times New Roman" w:hAnsi="Times New Roman"/>
        <w:b/>
        <w:sz w:val="28"/>
        <w:szCs w:val="28"/>
      </w:rPr>
      <w:t>informačních a komunikačních technologií v lékařství</w:t>
    </w:r>
  </w:p>
  <w:p w14:paraId="2F15BC85" w14:textId="77777777" w:rsidR="00A67B41" w:rsidRDefault="00A67B41" w:rsidP="00950013">
    <w:pPr>
      <w:pStyle w:val="Zhlav"/>
      <w:spacing w:after="0"/>
      <w:ind w:firstLine="70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9A33" w14:textId="77777777" w:rsidR="00A67B41" w:rsidRPr="00442685" w:rsidRDefault="00A67B41" w:rsidP="00D30182">
    <w:pPr>
      <w:pStyle w:val="Zhlav"/>
      <w:spacing w:after="0"/>
      <w:ind w:firstLine="709"/>
    </w:pPr>
  </w:p>
  <w:p w14:paraId="413866B3" w14:textId="77777777" w:rsidR="00A67B41" w:rsidRDefault="00A67B41" w:rsidP="00D66B84">
    <w:pPr>
      <w:spacing w:after="0" w:line="360" w:lineRule="auto"/>
      <w:ind w:firstLine="709"/>
    </w:pPr>
  </w:p>
  <w:p w14:paraId="6F64E94D" w14:textId="77777777" w:rsidR="0042059E" w:rsidRDefault="0042059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56D7" w14:textId="77777777" w:rsidR="00A67B41" w:rsidRPr="00442685" w:rsidRDefault="00A67B41" w:rsidP="00442685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CF940" w14:textId="77777777" w:rsidR="00A67B41" w:rsidRPr="00442685" w:rsidRDefault="00A67B41" w:rsidP="00535B82">
    <w:pPr>
      <w:pStyle w:val="Zhlav"/>
      <w:spacing w:after="0"/>
      <w:ind w:firstLine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FC98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BDAC5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352FD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A8E1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E54D6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8EDC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2CF7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5A1D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362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55A1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53ED9"/>
    <w:multiLevelType w:val="hybridMultilevel"/>
    <w:tmpl w:val="4AEEFE10"/>
    <w:lvl w:ilvl="0" w:tplc="44B436BE">
      <w:start w:val="1"/>
      <w:numFmt w:val="decimal"/>
      <w:pStyle w:val="Zdroj"/>
      <w:lvlText w:val="[%1]"/>
      <w:lvlJc w:val="left"/>
      <w:pPr>
        <w:ind w:left="142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B6732F1"/>
    <w:multiLevelType w:val="hybridMultilevel"/>
    <w:tmpl w:val="0FB4E90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7A3422"/>
    <w:multiLevelType w:val="hybridMultilevel"/>
    <w:tmpl w:val="68561E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00238"/>
    <w:multiLevelType w:val="hybridMultilevel"/>
    <w:tmpl w:val="D38298C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19188C"/>
    <w:multiLevelType w:val="multilevel"/>
    <w:tmpl w:val="C55C0E4A"/>
    <w:lvl w:ilvl="0">
      <w:start w:val="1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1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2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63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68" w:hanging="1800"/>
      </w:pPr>
      <w:rPr>
        <w:rFonts w:hint="default"/>
      </w:rPr>
    </w:lvl>
  </w:abstractNum>
  <w:abstractNum w:abstractNumId="15" w15:restartNumberingAfterBreak="0">
    <w:nsid w:val="496446DC"/>
    <w:multiLevelType w:val="multilevel"/>
    <w:tmpl w:val="BE184CE0"/>
    <w:lvl w:ilvl="0">
      <w:start w:val="2"/>
      <w:numFmt w:val="decimal"/>
      <w:lvlText w:val="%1."/>
      <w:lvlJc w:val="left"/>
      <w:pPr>
        <w:ind w:left="785" w:hanging="360"/>
      </w:pPr>
      <w:rPr>
        <w:rFonts w:hint="default"/>
        <w:b/>
        <w:bCs/>
        <w:sz w:val="40"/>
        <w:szCs w:val="36"/>
      </w:rPr>
    </w:lvl>
    <w:lvl w:ilvl="1">
      <w:start w:val="1"/>
      <w:numFmt w:val="decimal"/>
      <w:isLgl/>
      <w:lvlText w:val="%1.%2"/>
      <w:lvlJc w:val="left"/>
      <w:pPr>
        <w:ind w:left="1241" w:hanging="720"/>
      </w:pPr>
      <w:rPr>
        <w:rFonts w:hint="default"/>
        <w:sz w:val="32"/>
        <w:szCs w:val="22"/>
      </w:rPr>
    </w:lvl>
    <w:lvl w:ilvl="2">
      <w:start w:val="1"/>
      <w:numFmt w:val="decimal"/>
      <w:isLgl/>
      <w:lvlText w:val="%1.%2.%3"/>
      <w:lvlJc w:val="left"/>
      <w:pPr>
        <w:ind w:left="1697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3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61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17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3" w:hanging="2880"/>
      </w:pPr>
      <w:rPr>
        <w:rFonts w:hint="default"/>
      </w:rPr>
    </w:lvl>
  </w:abstractNum>
  <w:abstractNum w:abstractNumId="16" w15:restartNumberingAfterBreak="0">
    <w:nsid w:val="559155D1"/>
    <w:multiLevelType w:val="multilevel"/>
    <w:tmpl w:val="BE184CE0"/>
    <w:lvl w:ilvl="0">
      <w:start w:val="2"/>
      <w:numFmt w:val="decimal"/>
      <w:lvlText w:val="%1."/>
      <w:lvlJc w:val="left"/>
      <w:pPr>
        <w:ind w:left="785" w:hanging="360"/>
      </w:pPr>
      <w:rPr>
        <w:rFonts w:hint="default"/>
        <w:b/>
        <w:bCs/>
        <w:sz w:val="40"/>
        <w:szCs w:val="36"/>
      </w:rPr>
    </w:lvl>
    <w:lvl w:ilvl="1">
      <w:start w:val="1"/>
      <w:numFmt w:val="decimal"/>
      <w:isLgl/>
      <w:lvlText w:val="%1.%2"/>
      <w:lvlJc w:val="left"/>
      <w:pPr>
        <w:ind w:left="1241" w:hanging="720"/>
      </w:pPr>
      <w:rPr>
        <w:rFonts w:hint="default"/>
        <w:sz w:val="32"/>
        <w:szCs w:val="22"/>
      </w:rPr>
    </w:lvl>
    <w:lvl w:ilvl="2">
      <w:start w:val="1"/>
      <w:numFmt w:val="decimal"/>
      <w:isLgl/>
      <w:lvlText w:val="%1.%2.%3"/>
      <w:lvlJc w:val="left"/>
      <w:pPr>
        <w:ind w:left="1697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3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61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17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3" w:hanging="2880"/>
      </w:pPr>
      <w:rPr>
        <w:rFonts w:hint="default"/>
      </w:rPr>
    </w:lvl>
  </w:abstractNum>
  <w:abstractNum w:abstractNumId="17" w15:restartNumberingAfterBreak="0">
    <w:nsid w:val="65AB2045"/>
    <w:multiLevelType w:val="hybridMultilevel"/>
    <w:tmpl w:val="4B86CD3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6825F5E"/>
    <w:multiLevelType w:val="hybridMultilevel"/>
    <w:tmpl w:val="958E10A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89092B"/>
    <w:multiLevelType w:val="hybridMultilevel"/>
    <w:tmpl w:val="E42285A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617AC1"/>
    <w:multiLevelType w:val="multilevel"/>
    <w:tmpl w:val="5EC87DE8"/>
    <w:lvl w:ilvl="0">
      <w:start w:val="1"/>
      <w:numFmt w:val="decimal"/>
      <w:pStyle w:val="Nadpis1"/>
      <w:lvlText w:val="%1"/>
      <w:lvlJc w:val="left"/>
      <w:pPr>
        <w:ind w:left="709" w:hanging="709"/>
      </w:pPr>
      <w:rPr>
        <w:rFonts w:cs="Times New Roman" w:hint="default"/>
      </w:rPr>
    </w:lvl>
    <w:lvl w:ilvl="1">
      <w:start w:val="1"/>
      <w:numFmt w:val="decimal"/>
      <w:pStyle w:val="Nadpis2"/>
      <w:lvlText w:val="%1.%2"/>
      <w:lvlJc w:val="left"/>
      <w:pPr>
        <w:ind w:left="709" w:hanging="709"/>
      </w:pPr>
      <w:rPr>
        <w:rFonts w:cs="Times New Roman" w:hint="default"/>
      </w:rPr>
    </w:lvl>
    <w:lvl w:ilvl="2">
      <w:start w:val="1"/>
      <w:numFmt w:val="decimal"/>
      <w:pStyle w:val="Nadpis3"/>
      <w:lvlText w:val="%1.%2.%3"/>
      <w:lvlJc w:val="left"/>
      <w:pPr>
        <w:ind w:left="709" w:hanging="709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cs="Times New Roman" w:hint="default"/>
      </w:rPr>
    </w:lvl>
    <w:lvl w:ilvl="4">
      <w:start w:val="1"/>
      <w:numFmt w:val="decimal"/>
      <w:pStyle w:val="Nadpis5"/>
      <w:lvlText w:val="%1.%2.%3.%4.%5"/>
      <w:lvlJc w:val="left"/>
      <w:pPr>
        <w:ind w:left="709" w:hanging="709"/>
      </w:pPr>
      <w:rPr>
        <w:rFonts w:cs="Times New Roman" w:hint="default"/>
      </w:rPr>
    </w:lvl>
    <w:lvl w:ilvl="5">
      <w:start w:val="1"/>
      <w:numFmt w:val="decimal"/>
      <w:pStyle w:val="Nadpis6"/>
      <w:lvlText w:val="%1.%2.%3.%4.%5.%6"/>
      <w:lvlJc w:val="left"/>
      <w:pPr>
        <w:ind w:left="709" w:hanging="709"/>
      </w:pPr>
      <w:rPr>
        <w:rFonts w:cs="Times New Roman"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709" w:hanging="709"/>
      </w:pPr>
      <w:rPr>
        <w:rFonts w:cs="Times New Roman"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709" w:hanging="709"/>
      </w:pPr>
      <w:rPr>
        <w:rFonts w:cs="Times New Roman"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709" w:hanging="709"/>
      </w:pPr>
      <w:rPr>
        <w:rFonts w:cs="Times New Roman" w:hint="default"/>
      </w:rPr>
    </w:lvl>
  </w:abstractNum>
  <w:abstractNum w:abstractNumId="21" w15:restartNumberingAfterBreak="0">
    <w:nsid w:val="79EA6125"/>
    <w:multiLevelType w:val="multilevel"/>
    <w:tmpl w:val="47BC5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59676C"/>
    <w:multiLevelType w:val="hybridMultilevel"/>
    <w:tmpl w:val="41945AD6"/>
    <w:lvl w:ilvl="0" w:tplc="A01E3E8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071152842">
    <w:abstractNumId w:val="20"/>
  </w:num>
  <w:num w:numId="2" w16cid:durableId="833686466">
    <w:abstractNumId w:val="8"/>
  </w:num>
  <w:num w:numId="3" w16cid:durableId="1706438874">
    <w:abstractNumId w:val="3"/>
  </w:num>
  <w:num w:numId="4" w16cid:durableId="1424765276">
    <w:abstractNumId w:val="2"/>
  </w:num>
  <w:num w:numId="5" w16cid:durableId="2120561085">
    <w:abstractNumId w:val="1"/>
  </w:num>
  <w:num w:numId="6" w16cid:durableId="1136525379">
    <w:abstractNumId w:val="0"/>
  </w:num>
  <w:num w:numId="7" w16cid:durableId="2048068581">
    <w:abstractNumId w:val="9"/>
  </w:num>
  <w:num w:numId="8" w16cid:durableId="2098793282">
    <w:abstractNumId w:val="7"/>
  </w:num>
  <w:num w:numId="9" w16cid:durableId="1426262641">
    <w:abstractNumId w:val="6"/>
  </w:num>
  <w:num w:numId="10" w16cid:durableId="681472115">
    <w:abstractNumId w:val="5"/>
  </w:num>
  <w:num w:numId="11" w16cid:durableId="1848909441">
    <w:abstractNumId w:val="4"/>
  </w:num>
  <w:num w:numId="12" w16cid:durableId="1997569304">
    <w:abstractNumId w:val="19"/>
  </w:num>
  <w:num w:numId="13" w16cid:durableId="1460222420">
    <w:abstractNumId w:val="12"/>
  </w:num>
  <w:num w:numId="14" w16cid:durableId="1560433642">
    <w:abstractNumId w:val="17"/>
  </w:num>
  <w:num w:numId="15" w16cid:durableId="318386921">
    <w:abstractNumId w:val="18"/>
  </w:num>
  <w:num w:numId="16" w16cid:durableId="947351423">
    <w:abstractNumId w:val="10"/>
  </w:num>
  <w:num w:numId="17" w16cid:durableId="1181964836">
    <w:abstractNumId w:val="13"/>
  </w:num>
  <w:num w:numId="18" w16cid:durableId="193422541">
    <w:abstractNumId w:val="11"/>
  </w:num>
  <w:num w:numId="19" w16cid:durableId="1616868326">
    <w:abstractNumId w:val="22"/>
  </w:num>
  <w:num w:numId="20" w16cid:durableId="693262487">
    <w:abstractNumId w:val="15"/>
  </w:num>
  <w:num w:numId="21" w16cid:durableId="1066295705">
    <w:abstractNumId w:val="14"/>
  </w:num>
  <w:num w:numId="22" w16cid:durableId="874775798">
    <w:abstractNumId w:val="20"/>
    <w:lvlOverride w:ilvl="0">
      <w:startOverride w:val="3"/>
    </w:lvlOverride>
  </w:num>
  <w:num w:numId="23" w16cid:durableId="1216889898">
    <w:abstractNumId w:val="16"/>
  </w:num>
  <w:num w:numId="24" w16cid:durableId="1292058900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dn1">
    <w15:presenceInfo w15:providerId="None" w15:userId="hodn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sTSyNLIwNzO2NDNU0lEKTi0uzszPAymwqAUAZcdTrSwAAAA="/>
  </w:docVars>
  <w:rsids>
    <w:rsidRoot w:val="007C33D3"/>
    <w:rsid w:val="0000347B"/>
    <w:rsid w:val="00004EE1"/>
    <w:rsid w:val="0000514A"/>
    <w:rsid w:val="00012898"/>
    <w:rsid w:val="00015125"/>
    <w:rsid w:val="0002502D"/>
    <w:rsid w:val="00025549"/>
    <w:rsid w:val="0003284A"/>
    <w:rsid w:val="00034EFA"/>
    <w:rsid w:val="00036D0D"/>
    <w:rsid w:val="0004476D"/>
    <w:rsid w:val="000511B5"/>
    <w:rsid w:val="0005342D"/>
    <w:rsid w:val="0005389E"/>
    <w:rsid w:val="00056239"/>
    <w:rsid w:val="00056400"/>
    <w:rsid w:val="00057E0D"/>
    <w:rsid w:val="00061470"/>
    <w:rsid w:val="00073DAD"/>
    <w:rsid w:val="0007496D"/>
    <w:rsid w:val="000763D7"/>
    <w:rsid w:val="000834B0"/>
    <w:rsid w:val="00090B45"/>
    <w:rsid w:val="00095157"/>
    <w:rsid w:val="000964BF"/>
    <w:rsid w:val="000A01EC"/>
    <w:rsid w:val="000A5422"/>
    <w:rsid w:val="000A5D9B"/>
    <w:rsid w:val="000A5ECA"/>
    <w:rsid w:val="000A67F8"/>
    <w:rsid w:val="000A6E5F"/>
    <w:rsid w:val="000B39C5"/>
    <w:rsid w:val="000B3B35"/>
    <w:rsid w:val="000B5EAB"/>
    <w:rsid w:val="000B6732"/>
    <w:rsid w:val="000C339B"/>
    <w:rsid w:val="000C6A81"/>
    <w:rsid w:val="000E1218"/>
    <w:rsid w:val="000E6AF5"/>
    <w:rsid w:val="00101484"/>
    <w:rsid w:val="00104874"/>
    <w:rsid w:val="001062E7"/>
    <w:rsid w:val="001075D0"/>
    <w:rsid w:val="00111603"/>
    <w:rsid w:val="0011420F"/>
    <w:rsid w:val="00120080"/>
    <w:rsid w:val="00121A1E"/>
    <w:rsid w:val="00133A53"/>
    <w:rsid w:val="00135E53"/>
    <w:rsid w:val="00147181"/>
    <w:rsid w:val="001477A5"/>
    <w:rsid w:val="001505E5"/>
    <w:rsid w:val="00157048"/>
    <w:rsid w:val="00157CC2"/>
    <w:rsid w:val="00167C1D"/>
    <w:rsid w:val="00175B54"/>
    <w:rsid w:val="001840EC"/>
    <w:rsid w:val="00185D48"/>
    <w:rsid w:val="001905D3"/>
    <w:rsid w:val="0019304A"/>
    <w:rsid w:val="001935A3"/>
    <w:rsid w:val="00195687"/>
    <w:rsid w:val="001A560D"/>
    <w:rsid w:val="001B0195"/>
    <w:rsid w:val="001B32B4"/>
    <w:rsid w:val="001B76E7"/>
    <w:rsid w:val="001C029C"/>
    <w:rsid w:val="001C2216"/>
    <w:rsid w:val="001C2B1E"/>
    <w:rsid w:val="001C50E1"/>
    <w:rsid w:val="001C6D5E"/>
    <w:rsid w:val="001D286A"/>
    <w:rsid w:val="001E1EBF"/>
    <w:rsid w:val="001E3B25"/>
    <w:rsid w:val="001E3BF7"/>
    <w:rsid w:val="001F28E6"/>
    <w:rsid w:val="001F2918"/>
    <w:rsid w:val="001F3693"/>
    <w:rsid w:val="001F551C"/>
    <w:rsid w:val="00204624"/>
    <w:rsid w:val="00205843"/>
    <w:rsid w:val="002132A4"/>
    <w:rsid w:val="0021725B"/>
    <w:rsid w:val="00221950"/>
    <w:rsid w:val="00222650"/>
    <w:rsid w:val="002413EF"/>
    <w:rsid w:val="00241694"/>
    <w:rsid w:val="00245204"/>
    <w:rsid w:val="00246ED6"/>
    <w:rsid w:val="002502D0"/>
    <w:rsid w:val="00254A91"/>
    <w:rsid w:val="00257180"/>
    <w:rsid w:val="00260AAE"/>
    <w:rsid w:val="00267668"/>
    <w:rsid w:val="00273C40"/>
    <w:rsid w:val="0027485F"/>
    <w:rsid w:val="00282F07"/>
    <w:rsid w:val="002852B8"/>
    <w:rsid w:val="00287BF9"/>
    <w:rsid w:val="00296A2F"/>
    <w:rsid w:val="00297A83"/>
    <w:rsid w:val="002A11FB"/>
    <w:rsid w:val="002B0ED9"/>
    <w:rsid w:val="002B24FB"/>
    <w:rsid w:val="002B4454"/>
    <w:rsid w:val="002B48FD"/>
    <w:rsid w:val="002C1CBD"/>
    <w:rsid w:val="002C3EB5"/>
    <w:rsid w:val="002C6885"/>
    <w:rsid w:val="002D19EB"/>
    <w:rsid w:val="002D3A65"/>
    <w:rsid w:val="002D7901"/>
    <w:rsid w:val="002E202C"/>
    <w:rsid w:val="002E5689"/>
    <w:rsid w:val="002E5995"/>
    <w:rsid w:val="002F0B83"/>
    <w:rsid w:val="002F1A39"/>
    <w:rsid w:val="002F21E8"/>
    <w:rsid w:val="002F2910"/>
    <w:rsid w:val="002F5C51"/>
    <w:rsid w:val="00304BA4"/>
    <w:rsid w:val="00304E67"/>
    <w:rsid w:val="00310D8D"/>
    <w:rsid w:val="00313263"/>
    <w:rsid w:val="003172BC"/>
    <w:rsid w:val="00317759"/>
    <w:rsid w:val="00320330"/>
    <w:rsid w:val="003270CF"/>
    <w:rsid w:val="00330672"/>
    <w:rsid w:val="00346A7E"/>
    <w:rsid w:val="0035299A"/>
    <w:rsid w:val="00354DA5"/>
    <w:rsid w:val="00355BD4"/>
    <w:rsid w:val="00356808"/>
    <w:rsid w:val="00356991"/>
    <w:rsid w:val="00360326"/>
    <w:rsid w:val="00361D1D"/>
    <w:rsid w:val="00366DDE"/>
    <w:rsid w:val="00370F82"/>
    <w:rsid w:val="00372046"/>
    <w:rsid w:val="003806BF"/>
    <w:rsid w:val="003814A3"/>
    <w:rsid w:val="00390506"/>
    <w:rsid w:val="0039785D"/>
    <w:rsid w:val="00397940"/>
    <w:rsid w:val="003A2C61"/>
    <w:rsid w:val="003A3AE4"/>
    <w:rsid w:val="003A6406"/>
    <w:rsid w:val="003B77B9"/>
    <w:rsid w:val="003C25C3"/>
    <w:rsid w:val="003C4849"/>
    <w:rsid w:val="003C7BBE"/>
    <w:rsid w:val="003D071E"/>
    <w:rsid w:val="003D10B2"/>
    <w:rsid w:val="003D4121"/>
    <w:rsid w:val="003E2C9E"/>
    <w:rsid w:val="003E6E33"/>
    <w:rsid w:val="003F24D1"/>
    <w:rsid w:val="003F69E4"/>
    <w:rsid w:val="003F712D"/>
    <w:rsid w:val="00400A3C"/>
    <w:rsid w:val="0040406E"/>
    <w:rsid w:val="0041098E"/>
    <w:rsid w:val="00411BD1"/>
    <w:rsid w:val="00412199"/>
    <w:rsid w:val="00412440"/>
    <w:rsid w:val="0041362F"/>
    <w:rsid w:val="0042059E"/>
    <w:rsid w:val="00420625"/>
    <w:rsid w:val="0042328B"/>
    <w:rsid w:val="00432FC1"/>
    <w:rsid w:val="004354A8"/>
    <w:rsid w:val="00436ACD"/>
    <w:rsid w:val="00442685"/>
    <w:rsid w:val="00447364"/>
    <w:rsid w:val="00452C21"/>
    <w:rsid w:val="004539DC"/>
    <w:rsid w:val="00454D0B"/>
    <w:rsid w:val="00456EEE"/>
    <w:rsid w:val="004621E2"/>
    <w:rsid w:val="00463521"/>
    <w:rsid w:val="0046458B"/>
    <w:rsid w:val="004649F0"/>
    <w:rsid w:val="00472B78"/>
    <w:rsid w:val="00472E5D"/>
    <w:rsid w:val="00477891"/>
    <w:rsid w:val="00482004"/>
    <w:rsid w:val="0049290C"/>
    <w:rsid w:val="00496BA4"/>
    <w:rsid w:val="004A4BAE"/>
    <w:rsid w:val="004A4C73"/>
    <w:rsid w:val="004A604C"/>
    <w:rsid w:val="004B103F"/>
    <w:rsid w:val="004B14DF"/>
    <w:rsid w:val="004E0A87"/>
    <w:rsid w:val="004E12ED"/>
    <w:rsid w:val="004E287E"/>
    <w:rsid w:val="004E46F8"/>
    <w:rsid w:val="004E50C4"/>
    <w:rsid w:val="004F427A"/>
    <w:rsid w:val="004F531E"/>
    <w:rsid w:val="00511A66"/>
    <w:rsid w:val="005170BA"/>
    <w:rsid w:val="00517473"/>
    <w:rsid w:val="00522E11"/>
    <w:rsid w:val="00524AF3"/>
    <w:rsid w:val="0053484E"/>
    <w:rsid w:val="005356FA"/>
    <w:rsid w:val="00535B82"/>
    <w:rsid w:val="00535F3F"/>
    <w:rsid w:val="005364F1"/>
    <w:rsid w:val="0054555A"/>
    <w:rsid w:val="00555840"/>
    <w:rsid w:val="0056166C"/>
    <w:rsid w:val="00563E33"/>
    <w:rsid w:val="0056755D"/>
    <w:rsid w:val="00570D86"/>
    <w:rsid w:val="005720A1"/>
    <w:rsid w:val="00581AAC"/>
    <w:rsid w:val="005861D3"/>
    <w:rsid w:val="00587703"/>
    <w:rsid w:val="00587E85"/>
    <w:rsid w:val="00592BE5"/>
    <w:rsid w:val="0059442E"/>
    <w:rsid w:val="00597989"/>
    <w:rsid w:val="005A0658"/>
    <w:rsid w:val="005A3CB5"/>
    <w:rsid w:val="005A47AA"/>
    <w:rsid w:val="005A4CEB"/>
    <w:rsid w:val="005A5AFC"/>
    <w:rsid w:val="005A745F"/>
    <w:rsid w:val="005B115B"/>
    <w:rsid w:val="005B1AE4"/>
    <w:rsid w:val="005C015F"/>
    <w:rsid w:val="005C182D"/>
    <w:rsid w:val="005C30DA"/>
    <w:rsid w:val="005C5623"/>
    <w:rsid w:val="005C65FE"/>
    <w:rsid w:val="005C7538"/>
    <w:rsid w:val="005D2914"/>
    <w:rsid w:val="005D300D"/>
    <w:rsid w:val="005D4943"/>
    <w:rsid w:val="005E1151"/>
    <w:rsid w:val="005E305A"/>
    <w:rsid w:val="005E699A"/>
    <w:rsid w:val="005F3917"/>
    <w:rsid w:val="005F43F8"/>
    <w:rsid w:val="0060225A"/>
    <w:rsid w:val="00603211"/>
    <w:rsid w:val="00603E61"/>
    <w:rsid w:val="00604033"/>
    <w:rsid w:val="00607920"/>
    <w:rsid w:val="006120CF"/>
    <w:rsid w:val="00615BAD"/>
    <w:rsid w:val="006173E9"/>
    <w:rsid w:val="00621C40"/>
    <w:rsid w:val="0062478C"/>
    <w:rsid w:val="0063208F"/>
    <w:rsid w:val="00635025"/>
    <w:rsid w:val="00635FFB"/>
    <w:rsid w:val="00640607"/>
    <w:rsid w:val="0064068B"/>
    <w:rsid w:val="0064092E"/>
    <w:rsid w:val="0064093B"/>
    <w:rsid w:val="00642B93"/>
    <w:rsid w:val="00644961"/>
    <w:rsid w:val="006471C5"/>
    <w:rsid w:val="00647AE5"/>
    <w:rsid w:val="006510DB"/>
    <w:rsid w:val="00653442"/>
    <w:rsid w:val="00654910"/>
    <w:rsid w:val="006569BE"/>
    <w:rsid w:val="006643AE"/>
    <w:rsid w:val="00671703"/>
    <w:rsid w:val="0067379F"/>
    <w:rsid w:val="00676499"/>
    <w:rsid w:val="006778BE"/>
    <w:rsid w:val="00681597"/>
    <w:rsid w:val="006830AB"/>
    <w:rsid w:val="00685CEC"/>
    <w:rsid w:val="00686B18"/>
    <w:rsid w:val="0069033E"/>
    <w:rsid w:val="006918E2"/>
    <w:rsid w:val="006A4C0E"/>
    <w:rsid w:val="006A61FD"/>
    <w:rsid w:val="006B155A"/>
    <w:rsid w:val="006B40D8"/>
    <w:rsid w:val="006B5A36"/>
    <w:rsid w:val="006B61FB"/>
    <w:rsid w:val="006B6926"/>
    <w:rsid w:val="006B7E03"/>
    <w:rsid w:val="006C4FAB"/>
    <w:rsid w:val="006D0D14"/>
    <w:rsid w:val="006D3E51"/>
    <w:rsid w:val="006D5BC0"/>
    <w:rsid w:val="006E190E"/>
    <w:rsid w:val="006E2EDD"/>
    <w:rsid w:val="006E67DE"/>
    <w:rsid w:val="006F13B1"/>
    <w:rsid w:val="006F3997"/>
    <w:rsid w:val="006F5F04"/>
    <w:rsid w:val="00700724"/>
    <w:rsid w:val="00700E0B"/>
    <w:rsid w:val="00701116"/>
    <w:rsid w:val="00707D3E"/>
    <w:rsid w:val="00715776"/>
    <w:rsid w:val="00717967"/>
    <w:rsid w:val="0073382F"/>
    <w:rsid w:val="007339DC"/>
    <w:rsid w:val="007352FA"/>
    <w:rsid w:val="007371C6"/>
    <w:rsid w:val="00742AED"/>
    <w:rsid w:val="00746BEA"/>
    <w:rsid w:val="00760892"/>
    <w:rsid w:val="007610B6"/>
    <w:rsid w:val="00763CF1"/>
    <w:rsid w:val="00767073"/>
    <w:rsid w:val="007705A7"/>
    <w:rsid w:val="0077377D"/>
    <w:rsid w:val="00775123"/>
    <w:rsid w:val="00776F8E"/>
    <w:rsid w:val="00780FCA"/>
    <w:rsid w:val="00781E9B"/>
    <w:rsid w:val="00783F74"/>
    <w:rsid w:val="00786D82"/>
    <w:rsid w:val="007910BB"/>
    <w:rsid w:val="007912F0"/>
    <w:rsid w:val="007930FB"/>
    <w:rsid w:val="007937AA"/>
    <w:rsid w:val="0079490F"/>
    <w:rsid w:val="007A1885"/>
    <w:rsid w:val="007A35B9"/>
    <w:rsid w:val="007A3AC0"/>
    <w:rsid w:val="007B1489"/>
    <w:rsid w:val="007B23B7"/>
    <w:rsid w:val="007B405D"/>
    <w:rsid w:val="007C1591"/>
    <w:rsid w:val="007C33D3"/>
    <w:rsid w:val="007C6BF3"/>
    <w:rsid w:val="007C772F"/>
    <w:rsid w:val="007D030E"/>
    <w:rsid w:val="007D4173"/>
    <w:rsid w:val="007E0A6F"/>
    <w:rsid w:val="007E2258"/>
    <w:rsid w:val="007E3E22"/>
    <w:rsid w:val="007E69C4"/>
    <w:rsid w:val="007E6C15"/>
    <w:rsid w:val="007F2705"/>
    <w:rsid w:val="007F32F5"/>
    <w:rsid w:val="007F642D"/>
    <w:rsid w:val="0080000A"/>
    <w:rsid w:val="0080046E"/>
    <w:rsid w:val="00806056"/>
    <w:rsid w:val="00812F04"/>
    <w:rsid w:val="0082203E"/>
    <w:rsid w:val="00823D47"/>
    <w:rsid w:val="0082441C"/>
    <w:rsid w:val="008260BE"/>
    <w:rsid w:val="00827306"/>
    <w:rsid w:val="00827753"/>
    <w:rsid w:val="008302A8"/>
    <w:rsid w:val="00834C15"/>
    <w:rsid w:val="00841284"/>
    <w:rsid w:val="0084501E"/>
    <w:rsid w:val="00845A91"/>
    <w:rsid w:val="00854146"/>
    <w:rsid w:val="00854937"/>
    <w:rsid w:val="00855B78"/>
    <w:rsid w:val="00856733"/>
    <w:rsid w:val="00856C6A"/>
    <w:rsid w:val="00857FAD"/>
    <w:rsid w:val="0086291C"/>
    <w:rsid w:val="008662BE"/>
    <w:rsid w:val="008665F4"/>
    <w:rsid w:val="008717AD"/>
    <w:rsid w:val="0087518F"/>
    <w:rsid w:val="008769FE"/>
    <w:rsid w:val="0088254B"/>
    <w:rsid w:val="008832B5"/>
    <w:rsid w:val="0088416D"/>
    <w:rsid w:val="0088584A"/>
    <w:rsid w:val="00890387"/>
    <w:rsid w:val="0089100F"/>
    <w:rsid w:val="00892683"/>
    <w:rsid w:val="008A7C13"/>
    <w:rsid w:val="008B3D17"/>
    <w:rsid w:val="008B52D1"/>
    <w:rsid w:val="008C0949"/>
    <w:rsid w:val="008C0AD8"/>
    <w:rsid w:val="008C0FC6"/>
    <w:rsid w:val="008C131E"/>
    <w:rsid w:val="008C48E6"/>
    <w:rsid w:val="008D2BAA"/>
    <w:rsid w:val="008D41F7"/>
    <w:rsid w:val="008D4938"/>
    <w:rsid w:val="008D7E3B"/>
    <w:rsid w:val="008E0AFE"/>
    <w:rsid w:val="008E165D"/>
    <w:rsid w:val="008E2458"/>
    <w:rsid w:val="008F0156"/>
    <w:rsid w:val="008F27A2"/>
    <w:rsid w:val="008F3469"/>
    <w:rsid w:val="009010FE"/>
    <w:rsid w:val="0090410D"/>
    <w:rsid w:val="00904650"/>
    <w:rsid w:val="0090770E"/>
    <w:rsid w:val="00907EF2"/>
    <w:rsid w:val="00921FA8"/>
    <w:rsid w:val="0092367D"/>
    <w:rsid w:val="00925420"/>
    <w:rsid w:val="00926C3C"/>
    <w:rsid w:val="009273C1"/>
    <w:rsid w:val="00942218"/>
    <w:rsid w:val="00942E3B"/>
    <w:rsid w:val="009470EA"/>
    <w:rsid w:val="00947DB2"/>
    <w:rsid w:val="00947EBB"/>
    <w:rsid w:val="00950013"/>
    <w:rsid w:val="00950963"/>
    <w:rsid w:val="00955F59"/>
    <w:rsid w:val="00956872"/>
    <w:rsid w:val="0095752B"/>
    <w:rsid w:val="00962635"/>
    <w:rsid w:val="009628E9"/>
    <w:rsid w:val="009631E9"/>
    <w:rsid w:val="00965DED"/>
    <w:rsid w:val="00965E5F"/>
    <w:rsid w:val="0096621C"/>
    <w:rsid w:val="0097157D"/>
    <w:rsid w:val="00973819"/>
    <w:rsid w:val="00974C9C"/>
    <w:rsid w:val="00985D4E"/>
    <w:rsid w:val="0098669E"/>
    <w:rsid w:val="009C0B4D"/>
    <w:rsid w:val="009C0E2C"/>
    <w:rsid w:val="009C1A15"/>
    <w:rsid w:val="009C4F1D"/>
    <w:rsid w:val="009C5F6A"/>
    <w:rsid w:val="009D5AEE"/>
    <w:rsid w:val="009D7F12"/>
    <w:rsid w:val="009E2CC7"/>
    <w:rsid w:val="009E38BC"/>
    <w:rsid w:val="009F19DF"/>
    <w:rsid w:val="009F2ADE"/>
    <w:rsid w:val="00A073EE"/>
    <w:rsid w:val="00A0745B"/>
    <w:rsid w:val="00A07CAB"/>
    <w:rsid w:val="00A123DF"/>
    <w:rsid w:val="00A14C4E"/>
    <w:rsid w:val="00A15E17"/>
    <w:rsid w:val="00A16817"/>
    <w:rsid w:val="00A17B30"/>
    <w:rsid w:val="00A206DC"/>
    <w:rsid w:val="00A22AC7"/>
    <w:rsid w:val="00A30620"/>
    <w:rsid w:val="00A3598A"/>
    <w:rsid w:val="00A445E1"/>
    <w:rsid w:val="00A447E6"/>
    <w:rsid w:val="00A460CF"/>
    <w:rsid w:val="00A47277"/>
    <w:rsid w:val="00A4785C"/>
    <w:rsid w:val="00A509EA"/>
    <w:rsid w:val="00A513EF"/>
    <w:rsid w:val="00A610CC"/>
    <w:rsid w:val="00A678D0"/>
    <w:rsid w:val="00A67B41"/>
    <w:rsid w:val="00A71C83"/>
    <w:rsid w:val="00A74C06"/>
    <w:rsid w:val="00A826A8"/>
    <w:rsid w:val="00A85FDE"/>
    <w:rsid w:val="00A87789"/>
    <w:rsid w:val="00A90085"/>
    <w:rsid w:val="00A92ACF"/>
    <w:rsid w:val="00A95ABB"/>
    <w:rsid w:val="00A96A4F"/>
    <w:rsid w:val="00AA3E73"/>
    <w:rsid w:val="00AA3F8B"/>
    <w:rsid w:val="00AA5BFA"/>
    <w:rsid w:val="00AB05A3"/>
    <w:rsid w:val="00AB1217"/>
    <w:rsid w:val="00AB27A8"/>
    <w:rsid w:val="00AB3752"/>
    <w:rsid w:val="00AB3BC8"/>
    <w:rsid w:val="00AC0730"/>
    <w:rsid w:val="00AD076F"/>
    <w:rsid w:val="00AD381A"/>
    <w:rsid w:val="00AE6843"/>
    <w:rsid w:val="00AF4798"/>
    <w:rsid w:val="00AF5F58"/>
    <w:rsid w:val="00AF787C"/>
    <w:rsid w:val="00B00237"/>
    <w:rsid w:val="00B02ABD"/>
    <w:rsid w:val="00B0561E"/>
    <w:rsid w:val="00B10BD3"/>
    <w:rsid w:val="00B11466"/>
    <w:rsid w:val="00B118FF"/>
    <w:rsid w:val="00B12188"/>
    <w:rsid w:val="00B13897"/>
    <w:rsid w:val="00B1399B"/>
    <w:rsid w:val="00B15007"/>
    <w:rsid w:val="00B23602"/>
    <w:rsid w:val="00B2379B"/>
    <w:rsid w:val="00B406F9"/>
    <w:rsid w:val="00B43D17"/>
    <w:rsid w:val="00B504CD"/>
    <w:rsid w:val="00B50857"/>
    <w:rsid w:val="00B50868"/>
    <w:rsid w:val="00B51502"/>
    <w:rsid w:val="00B636D5"/>
    <w:rsid w:val="00B67E75"/>
    <w:rsid w:val="00B713AA"/>
    <w:rsid w:val="00B73B62"/>
    <w:rsid w:val="00B755CB"/>
    <w:rsid w:val="00B75E72"/>
    <w:rsid w:val="00B82EA0"/>
    <w:rsid w:val="00B83806"/>
    <w:rsid w:val="00B84113"/>
    <w:rsid w:val="00B91F3C"/>
    <w:rsid w:val="00B94983"/>
    <w:rsid w:val="00BA010F"/>
    <w:rsid w:val="00BA0B11"/>
    <w:rsid w:val="00BA53FE"/>
    <w:rsid w:val="00BA7F16"/>
    <w:rsid w:val="00BB4F5B"/>
    <w:rsid w:val="00BB617D"/>
    <w:rsid w:val="00BC25EC"/>
    <w:rsid w:val="00BC6924"/>
    <w:rsid w:val="00BC766D"/>
    <w:rsid w:val="00BD7F86"/>
    <w:rsid w:val="00BE000C"/>
    <w:rsid w:val="00BE20D9"/>
    <w:rsid w:val="00BE28D4"/>
    <w:rsid w:val="00BE3AAD"/>
    <w:rsid w:val="00BE485C"/>
    <w:rsid w:val="00BE6F5D"/>
    <w:rsid w:val="00BF159F"/>
    <w:rsid w:val="00BF2E8F"/>
    <w:rsid w:val="00BF393E"/>
    <w:rsid w:val="00BF490F"/>
    <w:rsid w:val="00C01646"/>
    <w:rsid w:val="00C04A83"/>
    <w:rsid w:val="00C04C14"/>
    <w:rsid w:val="00C06AD1"/>
    <w:rsid w:val="00C07FD1"/>
    <w:rsid w:val="00C104D8"/>
    <w:rsid w:val="00C10682"/>
    <w:rsid w:val="00C20D88"/>
    <w:rsid w:val="00C21BB5"/>
    <w:rsid w:val="00C34C86"/>
    <w:rsid w:val="00C360CB"/>
    <w:rsid w:val="00C40CB0"/>
    <w:rsid w:val="00C4275C"/>
    <w:rsid w:val="00C500DB"/>
    <w:rsid w:val="00C61908"/>
    <w:rsid w:val="00C63A29"/>
    <w:rsid w:val="00C64D26"/>
    <w:rsid w:val="00C656E1"/>
    <w:rsid w:val="00C66DCF"/>
    <w:rsid w:val="00C70070"/>
    <w:rsid w:val="00C8178F"/>
    <w:rsid w:val="00C96CCA"/>
    <w:rsid w:val="00CA0FA6"/>
    <w:rsid w:val="00CB3321"/>
    <w:rsid w:val="00CB5026"/>
    <w:rsid w:val="00CB7132"/>
    <w:rsid w:val="00CD008D"/>
    <w:rsid w:val="00CD19A9"/>
    <w:rsid w:val="00CD7B5D"/>
    <w:rsid w:val="00CE0379"/>
    <w:rsid w:val="00CE06A4"/>
    <w:rsid w:val="00CE3590"/>
    <w:rsid w:val="00CE7092"/>
    <w:rsid w:val="00D00D08"/>
    <w:rsid w:val="00D06766"/>
    <w:rsid w:val="00D21A20"/>
    <w:rsid w:val="00D24A77"/>
    <w:rsid w:val="00D30182"/>
    <w:rsid w:val="00D33740"/>
    <w:rsid w:val="00D35738"/>
    <w:rsid w:val="00D35D29"/>
    <w:rsid w:val="00D401AC"/>
    <w:rsid w:val="00D46AF0"/>
    <w:rsid w:val="00D5170D"/>
    <w:rsid w:val="00D5240E"/>
    <w:rsid w:val="00D529A1"/>
    <w:rsid w:val="00D54FBF"/>
    <w:rsid w:val="00D56DFC"/>
    <w:rsid w:val="00D638F1"/>
    <w:rsid w:val="00D66B84"/>
    <w:rsid w:val="00D7337B"/>
    <w:rsid w:val="00D80AAB"/>
    <w:rsid w:val="00D812BD"/>
    <w:rsid w:val="00D82C14"/>
    <w:rsid w:val="00D846A5"/>
    <w:rsid w:val="00D84B3F"/>
    <w:rsid w:val="00D865C0"/>
    <w:rsid w:val="00D86F9E"/>
    <w:rsid w:val="00D87865"/>
    <w:rsid w:val="00D94008"/>
    <w:rsid w:val="00D97943"/>
    <w:rsid w:val="00DA088C"/>
    <w:rsid w:val="00DA1658"/>
    <w:rsid w:val="00DA36EB"/>
    <w:rsid w:val="00DA593F"/>
    <w:rsid w:val="00DA623B"/>
    <w:rsid w:val="00DB2018"/>
    <w:rsid w:val="00DB6853"/>
    <w:rsid w:val="00DB7A9A"/>
    <w:rsid w:val="00DB7EBC"/>
    <w:rsid w:val="00DC4D90"/>
    <w:rsid w:val="00DC6796"/>
    <w:rsid w:val="00DC686D"/>
    <w:rsid w:val="00DC7828"/>
    <w:rsid w:val="00DD4EE9"/>
    <w:rsid w:val="00DD71E4"/>
    <w:rsid w:val="00DE2948"/>
    <w:rsid w:val="00DE61B3"/>
    <w:rsid w:val="00DF6F90"/>
    <w:rsid w:val="00DF7341"/>
    <w:rsid w:val="00E0067E"/>
    <w:rsid w:val="00E1344A"/>
    <w:rsid w:val="00E17CE4"/>
    <w:rsid w:val="00E225CB"/>
    <w:rsid w:val="00E22B45"/>
    <w:rsid w:val="00E249B0"/>
    <w:rsid w:val="00E36C2D"/>
    <w:rsid w:val="00E36EB3"/>
    <w:rsid w:val="00E37BA7"/>
    <w:rsid w:val="00E438A0"/>
    <w:rsid w:val="00E43A07"/>
    <w:rsid w:val="00E44B12"/>
    <w:rsid w:val="00E507B1"/>
    <w:rsid w:val="00E51731"/>
    <w:rsid w:val="00E51F6F"/>
    <w:rsid w:val="00E56A74"/>
    <w:rsid w:val="00E61468"/>
    <w:rsid w:val="00E61E6B"/>
    <w:rsid w:val="00E6268A"/>
    <w:rsid w:val="00E65880"/>
    <w:rsid w:val="00E73CF7"/>
    <w:rsid w:val="00E75D61"/>
    <w:rsid w:val="00E7721C"/>
    <w:rsid w:val="00E82089"/>
    <w:rsid w:val="00E87DE4"/>
    <w:rsid w:val="00E901D7"/>
    <w:rsid w:val="00E90506"/>
    <w:rsid w:val="00E91C8E"/>
    <w:rsid w:val="00E91F39"/>
    <w:rsid w:val="00E91FA0"/>
    <w:rsid w:val="00E974FF"/>
    <w:rsid w:val="00EA047A"/>
    <w:rsid w:val="00EA442E"/>
    <w:rsid w:val="00EB0533"/>
    <w:rsid w:val="00EB140E"/>
    <w:rsid w:val="00EB141C"/>
    <w:rsid w:val="00EB464F"/>
    <w:rsid w:val="00EB5350"/>
    <w:rsid w:val="00EC1A95"/>
    <w:rsid w:val="00EC2470"/>
    <w:rsid w:val="00EC2B0D"/>
    <w:rsid w:val="00EC4A40"/>
    <w:rsid w:val="00EC5304"/>
    <w:rsid w:val="00EC5AD8"/>
    <w:rsid w:val="00EC5D47"/>
    <w:rsid w:val="00EC6E00"/>
    <w:rsid w:val="00EC77DC"/>
    <w:rsid w:val="00ED025E"/>
    <w:rsid w:val="00ED4B2C"/>
    <w:rsid w:val="00ED557E"/>
    <w:rsid w:val="00ED5835"/>
    <w:rsid w:val="00ED6CB6"/>
    <w:rsid w:val="00ED6E44"/>
    <w:rsid w:val="00EE26B6"/>
    <w:rsid w:val="00EE6F86"/>
    <w:rsid w:val="00EE7A3C"/>
    <w:rsid w:val="00F04056"/>
    <w:rsid w:val="00F05139"/>
    <w:rsid w:val="00F14A23"/>
    <w:rsid w:val="00F17E83"/>
    <w:rsid w:val="00F21A49"/>
    <w:rsid w:val="00F26838"/>
    <w:rsid w:val="00F26ED9"/>
    <w:rsid w:val="00F318D5"/>
    <w:rsid w:val="00F31FED"/>
    <w:rsid w:val="00F33B26"/>
    <w:rsid w:val="00F3448A"/>
    <w:rsid w:val="00F34CCC"/>
    <w:rsid w:val="00F36E56"/>
    <w:rsid w:val="00F375E5"/>
    <w:rsid w:val="00F41170"/>
    <w:rsid w:val="00F423F3"/>
    <w:rsid w:val="00F47FBC"/>
    <w:rsid w:val="00F51BD2"/>
    <w:rsid w:val="00F52ABF"/>
    <w:rsid w:val="00F5310C"/>
    <w:rsid w:val="00F53B43"/>
    <w:rsid w:val="00F56284"/>
    <w:rsid w:val="00F60A57"/>
    <w:rsid w:val="00F65FB8"/>
    <w:rsid w:val="00F6716A"/>
    <w:rsid w:val="00F676A3"/>
    <w:rsid w:val="00F75283"/>
    <w:rsid w:val="00F7617B"/>
    <w:rsid w:val="00F77DA3"/>
    <w:rsid w:val="00F800C2"/>
    <w:rsid w:val="00F83E21"/>
    <w:rsid w:val="00F854B3"/>
    <w:rsid w:val="00F90774"/>
    <w:rsid w:val="00F91DE8"/>
    <w:rsid w:val="00F96BDC"/>
    <w:rsid w:val="00FA22D2"/>
    <w:rsid w:val="00FA623E"/>
    <w:rsid w:val="00FB0DF2"/>
    <w:rsid w:val="00FB211C"/>
    <w:rsid w:val="00FB25DB"/>
    <w:rsid w:val="00FB26F2"/>
    <w:rsid w:val="00FB2779"/>
    <w:rsid w:val="00FB667A"/>
    <w:rsid w:val="00FC209B"/>
    <w:rsid w:val="00FC2A67"/>
    <w:rsid w:val="00FC6BA3"/>
    <w:rsid w:val="00FD20E2"/>
    <w:rsid w:val="00FD62B5"/>
    <w:rsid w:val="00FE10A4"/>
    <w:rsid w:val="00FE2812"/>
    <w:rsid w:val="00FF298E"/>
    <w:rsid w:val="00FF4E51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38BBCB"/>
  <w15:docId w15:val="{26D7B2A2-6440-4FB1-AF0A-C0FF6B66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/>
    <w:lsdException w:name="heading 6" w:locked="1" w:uiPriority="0"/>
    <w:lsdException w:name="heading 7" w:locked="1" w:uiPriority="0" w:unhideWhenUsed="1"/>
    <w:lsdException w:name="heading 8" w:locked="1" w:uiPriority="0" w:unhideWhenUsed="1"/>
    <w:lsdException w:name="heading 9" w:locked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6621C"/>
    <w:pPr>
      <w:spacing w:after="120" w:line="340" w:lineRule="exact"/>
      <w:ind w:firstLine="425"/>
      <w:jc w:val="both"/>
    </w:pPr>
    <w:rPr>
      <w:rFonts w:ascii="Times New Roman" w:hAnsi="Times New Roman"/>
      <w:sz w:val="24"/>
      <w:lang w:eastAsia="en-US"/>
    </w:rPr>
  </w:style>
  <w:style w:type="paragraph" w:styleId="Nadpis1">
    <w:name w:val="heading 1"/>
    <w:basedOn w:val="Normln"/>
    <w:next w:val="Normln"/>
    <w:link w:val="Nadpis1Char"/>
    <w:uiPriority w:val="99"/>
    <w:qFormat/>
    <w:rsid w:val="00DC6796"/>
    <w:pPr>
      <w:keepNext/>
      <w:keepLines/>
      <w:numPr>
        <w:numId w:val="1"/>
      </w:numPr>
      <w:spacing w:before="480" w:after="480"/>
      <w:outlineLvl w:val="0"/>
    </w:pPr>
    <w:rPr>
      <w:rFonts w:eastAsia="Times New Roman"/>
      <w:b/>
      <w:bCs/>
      <w:color w:val="000000"/>
      <w:sz w:val="40"/>
      <w:szCs w:val="28"/>
    </w:rPr>
  </w:style>
  <w:style w:type="paragraph" w:styleId="Nadpis2">
    <w:name w:val="heading 2"/>
    <w:basedOn w:val="Normln"/>
    <w:next w:val="Normln"/>
    <w:link w:val="Nadpis2Char"/>
    <w:uiPriority w:val="99"/>
    <w:qFormat/>
    <w:rsid w:val="00DC6796"/>
    <w:pPr>
      <w:keepNext/>
      <w:keepLines/>
      <w:numPr>
        <w:ilvl w:val="1"/>
        <w:numId w:val="1"/>
      </w:numPr>
      <w:spacing w:before="480"/>
      <w:outlineLvl w:val="1"/>
    </w:pPr>
    <w:rPr>
      <w:rFonts w:eastAsia="Times New Roman"/>
      <w:b/>
      <w:bCs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9"/>
    <w:qFormat/>
    <w:rsid w:val="00DC6796"/>
    <w:pPr>
      <w:keepNext/>
      <w:keepLines/>
      <w:numPr>
        <w:ilvl w:val="2"/>
        <w:numId w:val="1"/>
      </w:numPr>
      <w:spacing w:before="360"/>
      <w:outlineLvl w:val="2"/>
    </w:pPr>
    <w:rPr>
      <w:rFonts w:eastAsia="Times New Roman"/>
      <w:b/>
      <w:bCs/>
      <w:color w:val="000000"/>
      <w:sz w:val="28"/>
    </w:rPr>
  </w:style>
  <w:style w:type="paragraph" w:styleId="Nadpis4">
    <w:name w:val="heading 4"/>
    <w:basedOn w:val="Normln"/>
    <w:next w:val="Normln"/>
    <w:link w:val="Nadpis4Char"/>
    <w:uiPriority w:val="99"/>
    <w:qFormat/>
    <w:rsid w:val="00DC6796"/>
    <w:pPr>
      <w:keepNext/>
      <w:keepLines/>
      <w:spacing w:before="200"/>
      <w:ind w:firstLine="0"/>
      <w:outlineLvl w:val="3"/>
    </w:pPr>
    <w:rPr>
      <w:rFonts w:eastAsia="Times New Roman"/>
      <w:b/>
      <w:bCs/>
      <w:iCs/>
      <w:color w:val="000000"/>
    </w:rPr>
  </w:style>
  <w:style w:type="paragraph" w:styleId="Nadpis5">
    <w:name w:val="heading 5"/>
    <w:basedOn w:val="Normln"/>
    <w:next w:val="Normln"/>
    <w:link w:val="Nadpis5Char"/>
    <w:uiPriority w:val="99"/>
    <w:rsid w:val="008D41F7"/>
    <w:pPr>
      <w:keepNext/>
      <w:keepLines/>
      <w:numPr>
        <w:ilvl w:val="4"/>
        <w:numId w:val="1"/>
      </w:numPr>
      <w:spacing w:before="200"/>
      <w:outlineLvl w:val="4"/>
    </w:pPr>
    <w:rPr>
      <w:rFonts w:eastAsia="Times New Roman"/>
      <w:b/>
      <w:color w:val="000000"/>
    </w:rPr>
  </w:style>
  <w:style w:type="paragraph" w:styleId="Nadpis6">
    <w:name w:val="heading 6"/>
    <w:basedOn w:val="Normln"/>
    <w:next w:val="Normln"/>
    <w:link w:val="Nadpis6Char"/>
    <w:uiPriority w:val="99"/>
    <w:rsid w:val="005D300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Nadpis7">
    <w:name w:val="heading 7"/>
    <w:basedOn w:val="Normln"/>
    <w:next w:val="Normln"/>
    <w:link w:val="Nadpis7Char"/>
    <w:uiPriority w:val="99"/>
    <w:rsid w:val="005D300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Nadpis8">
    <w:name w:val="heading 8"/>
    <w:basedOn w:val="Normln"/>
    <w:next w:val="Normln"/>
    <w:link w:val="Nadpis8Char"/>
    <w:uiPriority w:val="99"/>
    <w:rsid w:val="005D300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9"/>
    <w:rsid w:val="005D300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9"/>
    <w:locked/>
    <w:rsid w:val="00DC6796"/>
    <w:rPr>
      <w:rFonts w:ascii="Times New Roman" w:eastAsia="Times New Roman" w:hAnsi="Times New Roman"/>
      <w:b/>
      <w:bCs/>
      <w:color w:val="000000"/>
      <w:sz w:val="40"/>
      <w:szCs w:val="28"/>
      <w:lang w:eastAsia="en-US"/>
    </w:rPr>
  </w:style>
  <w:style w:type="character" w:customStyle="1" w:styleId="Nadpis2Char">
    <w:name w:val="Nadpis 2 Char"/>
    <w:basedOn w:val="Standardnpsmoodstavce"/>
    <w:link w:val="Nadpis2"/>
    <w:uiPriority w:val="99"/>
    <w:locked/>
    <w:rsid w:val="00DC6796"/>
    <w:rPr>
      <w:rFonts w:ascii="Times New Roman" w:eastAsia="Times New Roman" w:hAnsi="Times New Roman"/>
      <w:b/>
      <w:bCs/>
      <w:sz w:val="32"/>
      <w:szCs w:val="26"/>
      <w:lang w:eastAsia="en-US"/>
    </w:rPr>
  </w:style>
  <w:style w:type="character" w:customStyle="1" w:styleId="Nadpis3Char">
    <w:name w:val="Nadpis 3 Char"/>
    <w:basedOn w:val="Standardnpsmoodstavce"/>
    <w:link w:val="Nadpis3"/>
    <w:uiPriority w:val="99"/>
    <w:locked/>
    <w:rsid w:val="00DC6796"/>
    <w:rPr>
      <w:rFonts w:ascii="Times New Roman" w:eastAsia="Times New Roman" w:hAnsi="Times New Roman"/>
      <w:b/>
      <w:bCs/>
      <w:color w:val="000000"/>
      <w:sz w:val="28"/>
      <w:lang w:eastAsia="en-US"/>
    </w:rPr>
  </w:style>
  <w:style w:type="character" w:customStyle="1" w:styleId="Nadpis4Char">
    <w:name w:val="Nadpis 4 Char"/>
    <w:basedOn w:val="Standardnpsmoodstavce"/>
    <w:link w:val="Nadpis4"/>
    <w:uiPriority w:val="99"/>
    <w:locked/>
    <w:rsid w:val="00DC6796"/>
    <w:rPr>
      <w:rFonts w:ascii="Times New Roman" w:eastAsia="Times New Roman" w:hAnsi="Times New Roman"/>
      <w:b/>
      <w:bCs/>
      <w:iCs/>
      <w:color w:val="000000"/>
      <w:sz w:val="24"/>
      <w:lang w:eastAsia="en-US"/>
    </w:rPr>
  </w:style>
  <w:style w:type="character" w:customStyle="1" w:styleId="Nadpis5Char">
    <w:name w:val="Nadpis 5 Char"/>
    <w:basedOn w:val="Standardnpsmoodstavce"/>
    <w:link w:val="Nadpis5"/>
    <w:uiPriority w:val="99"/>
    <w:locked/>
    <w:rsid w:val="008D41F7"/>
    <w:rPr>
      <w:rFonts w:ascii="Times New Roman" w:hAnsi="Times New Roman" w:cs="Times New Roman"/>
      <w:b/>
      <w:color w:val="000000"/>
      <w:sz w:val="24"/>
    </w:rPr>
  </w:style>
  <w:style w:type="character" w:customStyle="1" w:styleId="Nadpis6Char">
    <w:name w:val="Nadpis 6 Char"/>
    <w:basedOn w:val="Standardnpsmoodstavce"/>
    <w:link w:val="Nadpis6"/>
    <w:uiPriority w:val="99"/>
    <w:semiHidden/>
    <w:locked/>
    <w:rsid w:val="005D300D"/>
    <w:rPr>
      <w:rFonts w:ascii="Cambria" w:hAnsi="Cambria" w:cs="Times New Roman"/>
      <w:i/>
      <w:iCs/>
      <w:color w:val="243F60"/>
      <w:sz w:val="24"/>
    </w:rPr>
  </w:style>
  <w:style w:type="character" w:customStyle="1" w:styleId="Nadpis7Char">
    <w:name w:val="Nadpis 7 Char"/>
    <w:basedOn w:val="Standardnpsmoodstavce"/>
    <w:link w:val="Nadpis7"/>
    <w:uiPriority w:val="99"/>
    <w:semiHidden/>
    <w:locked/>
    <w:rsid w:val="005D300D"/>
    <w:rPr>
      <w:rFonts w:ascii="Cambria" w:hAnsi="Cambria" w:cs="Times New Roman"/>
      <w:i/>
      <w:iCs/>
      <w:color w:val="404040"/>
      <w:sz w:val="24"/>
    </w:rPr>
  </w:style>
  <w:style w:type="character" w:customStyle="1" w:styleId="Nadpis8Char">
    <w:name w:val="Nadpis 8 Char"/>
    <w:basedOn w:val="Standardnpsmoodstavce"/>
    <w:link w:val="Nadpis8"/>
    <w:uiPriority w:val="99"/>
    <w:semiHidden/>
    <w:locked/>
    <w:rsid w:val="005D300D"/>
    <w:rPr>
      <w:rFonts w:ascii="Cambria" w:hAnsi="Cambria" w:cs="Times New Roman"/>
      <w:color w:val="40404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9"/>
    <w:semiHidden/>
    <w:locked/>
    <w:rsid w:val="005D300D"/>
    <w:rPr>
      <w:rFonts w:ascii="Cambria" w:hAnsi="Cambria" w:cs="Times New Roman"/>
      <w:i/>
      <w:iCs/>
      <w:color w:val="404040"/>
      <w:sz w:val="20"/>
      <w:szCs w:val="20"/>
    </w:rPr>
  </w:style>
  <w:style w:type="paragraph" w:styleId="Zhlav">
    <w:name w:val="header"/>
    <w:basedOn w:val="Normln"/>
    <w:link w:val="Zhlav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locked/>
    <w:rsid w:val="007C33D3"/>
    <w:rPr>
      <w:rFonts w:cs="Times New Roman"/>
    </w:rPr>
  </w:style>
  <w:style w:type="paragraph" w:styleId="Zpat">
    <w:name w:val="footer"/>
    <w:basedOn w:val="Normln"/>
    <w:link w:val="Zpat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locked/>
    <w:rsid w:val="007C33D3"/>
    <w:rPr>
      <w:rFonts w:cs="Times New Roman"/>
    </w:rPr>
  </w:style>
  <w:style w:type="paragraph" w:customStyle="1" w:styleId="Zptenadresa">
    <w:name w:val="Zpáteční adresa"/>
    <w:basedOn w:val="Normln"/>
    <w:uiPriority w:val="99"/>
    <w:rsid w:val="007C33D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rFonts w:ascii="Arial" w:eastAsia="Times New Roman" w:hAnsi="Arial"/>
      <w:sz w:val="14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rsid w:val="0067649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locked/>
    <w:rsid w:val="00676499"/>
    <w:rPr>
      <w:rFonts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rsid w:val="00676499"/>
    <w:rPr>
      <w:rFonts w:cs="Times New Roman"/>
      <w:vertAlign w:val="superscript"/>
    </w:rPr>
  </w:style>
  <w:style w:type="paragraph" w:customStyle="1" w:styleId="DP-Normln">
    <w:name w:val="DP - Normální"/>
    <w:basedOn w:val="Normln"/>
    <w:link w:val="DP-NormlnChar"/>
    <w:uiPriority w:val="99"/>
    <w:rsid w:val="00965DED"/>
    <w:rPr>
      <w:szCs w:val="24"/>
    </w:rPr>
  </w:style>
  <w:style w:type="character" w:customStyle="1" w:styleId="DP-NormlnChar">
    <w:name w:val="DP - Normální Char"/>
    <w:basedOn w:val="Standardnpsmoodstavce"/>
    <w:link w:val="DP-Normln"/>
    <w:uiPriority w:val="99"/>
    <w:locked/>
    <w:rsid w:val="00965DED"/>
    <w:rPr>
      <w:rFonts w:ascii="Times New Roman" w:hAnsi="Times New Roman" w:cs="Times New Roman"/>
      <w:sz w:val="24"/>
      <w:szCs w:val="24"/>
    </w:rPr>
  </w:style>
  <w:style w:type="character" w:styleId="Siln">
    <w:name w:val="Strong"/>
    <w:basedOn w:val="Standardnpsmoodstavce"/>
    <w:uiPriority w:val="99"/>
    <w:rsid w:val="005D300D"/>
    <w:rPr>
      <w:rFonts w:cs="Times New Roman"/>
      <w:b/>
      <w:bCs/>
    </w:rPr>
  </w:style>
  <w:style w:type="character" w:customStyle="1" w:styleId="apple-converted-space">
    <w:name w:val="apple-converted-space"/>
    <w:basedOn w:val="Standardnpsmoodstavce"/>
    <w:uiPriority w:val="99"/>
    <w:rsid w:val="005D300D"/>
    <w:rPr>
      <w:rFonts w:cs="Times New Roman"/>
    </w:rPr>
  </w:style>
  <w:style w:type="paragraph" w:styleId="Odstavecseseznamem">
    <w:name w:val="List Paragraph"/>
    <w:basedOn w:val="Normln"/>
    <w:uiPriority w:val="1"/>
    <w:qFormat/>
    <w:rsid w:val="005D300D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99"/>
    <w:rsid w:val="008D41F7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Cs w:val="24"/>
    </w:rPr>
  </w:style>
  <w:style w:type="character" w:customStyle="1" w:styleId="PodnadpisChar">
    <w:name w:val="Podnadpis Char"/>
    <w:basedOn w:val="Standardnpsmoodstavce"/>
    <w:link w:val="Podnadpis"/>
    <w:uiPriority w:val="99"/>
    <w:locked/>
    <w:rsid w:val="008D41F7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Nzev">
    <w:name w:val="Title"/>
    <w:basedOn w:val="Normln"/>
    <w:next w:val="Normln"/>
    <w:link w:val="NzevChar"/>
    <w:uiPriority w:val="99"/>
    <w:rsid w:val="008D41F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99"/>
    <w:locked/>
    <w:rsid w:val="008D41F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customStyle="1" w:styleId="Ploha">
    <w:name w:val="Příloha"/>
    <w:basedOn w:val="Normln"/>
    <w:link w:val="PlohaChar"/>
    <w:uiPriority w:val="99"/>
    <w:rsid w:val="00B15007"/>
    <w:rPr>
      <w:b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rsid w:val="00F04056"/>
    <w:pPr>
      <w:tabs>
        <w:tab w:val="left" w:pos="426"/>
        <w:tab w:val="right" w:leader="dot" w:pos="8777"/>
      </w:tabs>
      <w:spacing w:after="100"/>
      <w:ind w:firstLine="0"/>
    </w:pPr>
    <w:rPr>
      <w:b/>
      <w:noProof/>
    </w:rPr>
  </w:style>
  <w:style w:type="character" w:customStyle="1" w:styleId="PlohaChar">
    <w:name w:val="Příloha Char"/>
    <w:basedOn w:val="Standardnpsmoodstavce"/>
    <w:link w:val="Ploha"/>
    <w:uiPriority w:val="99"/>
    <w:locked/>
    <w:rsid w:val="00B15007"/>
    <w:rPr>
      <w:rFonts w:ascii="Times New Roman" w:hAnsi="Times New Roman" w:cs="Times New Roman"/>
      <w:b/>
      <w:sz w:val="28"/>
      <w:szCs w:val="28"/>
    </w:rPr>
  </w:style>
  <w:style w:type="paragraph" w:styleId="Obsah2">
    <w:name w:val="toc 2"/>
    <w:basedOn w:val="Normln"/>
    <w:next w:val="Normln"/>
    <w:autoRedefine/>
    <w:uiPriority w:val="39"/>
    <w:rsid w:val="00F04056"/>
    <w:pPr>
      <w:tabs>
        <w:tab w:val="left" w:pos="993"/>
        <w:tab w:val="right" w:leader="dot" w:pos="8777"/>
      </w:tabs>
      <w:spacing w:after="100"/>
      <w:ind w:left="238" w:firstLine="187"/>
    </w:pPr>
  </w:style>
  <w:style w:type="paragraph" w:styleId="Obsah3">
    <w:name w:val="toc 3"/>
    <w:basedOn w:val="Normln"/>
    <w:next w:val="Normln"/>
    <w:autoRedefine/>
    <w:uiPriority w:val="39"/>
    <w:rsid w:val="00F04056"/>
    <w:pPr>
      <w:tabs>
        <w:tab w:val="left" w:pos="1701"/>
        <w:tab w:val="right" w:leader="dot" w:pos="8493"/>
      </w:tabs>
      <w:spacing w:after="100"/>
      <w:ind w:left="992" w:firstLine="0"/>
    </w:pPr>
  </w:style>
  <w:style w:type="paragraph" w:styleId="Titulek">
    <w:name w:val="caption"/>
    <w:basedOn w:val="Normln"/>
    <w:next w:val="Normln"/>
    <w:uiPriority w:val="99"/>
    <w:rsid w:val="00A47277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Seznamobrzk">
    <w:name w:val="table of figures"/>
    <w:basedOn w:val="Normln"/>
    <w:next w:val="Normln"/>
    <w:uiPriority w:val="99"/>
    <w:rsid w:val="00A47277"/>
  </w:style>
  <w:style w:type="character" w:styleId="Odkaznakoment">
    <w:name w:val="annotation reference"/>
    <w:basedOn w:val="Standardnpsmoodstavce"/>
    <w:uiPriority w:val="99"/>
    <w:semiHidden/>
    <w:rsid w:val="00890387"/>
    <w:rPr>
      <w:rFonts w:cs="Times New Roman"/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rsid w:val="0089038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locked/>
    <w:rsid w:val="00890387"/>
    <w:rPr>
      <w:rFonts w:ascii="Times New Roman" w:hAnsi="Times New Roman" w:cs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rsid w:val="0089038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locked/>
    <w:rsid w:val="00890387"/>
    <w:rPr>
      <w:rFonts w:ascii="Times New Roman" w:hAnsi="Times New Roman" w:cs="Times New Roman"/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rsid w:val="008903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locked/>
    <w:rsid w:val="00890387"/>
    <w:rPr>
      <w:rFonts w:ascii="Tahoma" w:hAnsi="Tahoma" w:cs="Tahoma"/>
      <w:sz w:val="16"/>
      <w:szCs w:val="16"/>
    </w:rPr>
  </w:style>
  <w:style w:type="paragraph" w:styleId="Nadpisobsahu">
    <w:name w:val="TOC Heading"/>
    <w:basedOn w:val="Nadpis1"/>
    <w:next w:val="Normln"/>
    <w:uiPriority w:val="39"/>
    <w:unhideWhenUsed/>
    <w:qFormat/>
    <w:rsid w:val="00AB1217"/>
    <w:pPr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bCs w:val="0"/>
      <w:color w:val="auto"/>
      <w:szCs w:val="32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780FCA"/>
    <w:rPr>
      <w:color w:val="0000FF" w:themeColor="hyperlink"/>
      <w:u w:val="single"/>
    </w:rPr>
  </w:style>
  <w:style w:type="table" w:customStyle="1" w:styleId="Mkatabulky14">
    <w:name w:val="Mřížka tabulky14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katabulky">
    <w:name w:val="Table Grid"/>
    <w:basedOn w:val="Normlntabulka"/>
    <w:locked/>
    <w:rsid w:val="0087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3">
    <w:name w:val="Mřížka tabulky13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tHTML">
    <w:name w:val="HTML Cite"/>
    <w:basedOn w:val="Standardnpsmoodstavce"/>
    <w:uiPriority w:val="99"/>
    <w:semiHidden/>
    <w:unhideWhenUsed/>
    <w:rsid w:val="005C7538"/>
    <w:rPr>
      <w:i/>
      <w:iCs/>
    </w:rPr>
  </w:style>
  <w:style w:type="paragraph" w:customStyle="1" w:styleId="Normlnbezodsazen">
    <w:name w:val="Normální bez odsazení"/>
    <w:basedOn w:val="Normln"/>
    <w:next w:val="Normln"/>
    <w:link w:val="NormlnbezodsazenChar"/>
    <w:qFormat/>
    <w:rsid w:val="00973819"/>
    <w:pPr>
      <w:ind w:firstLine="0"/>
    </w:pPr>
  </w:style>
  <w:style w:type="character" w:customStyle="1" w:styleId="NormlnbezodsazenChar">
    <w:name w:val="Normální bez odsazení Char"/>
    <w:basedOn w:val="Standardnpsmoodstavce"/>
    <w:link w:val="Normlnbezodsazen"/>
    <w:rsid w:val="00973819"/>
    <w:rPr>
      <w:rFonts w:ascii="Times New Roman" w:hAnsi="Times New Roman"/>
      <w:sz w:val="24"/>
      <w:lang w:eastAsia="en-US"/>
    </w:rPr>
  </w:style>
  <w:style w:type="paragraph" w:styleId="Citt">
    <w:name w:val="Quote"/>
    <w:basedOn w:val="Normln"/>
    <w:next w:val="Normln"/>
    <w:link w:val="CittChar"/>
    <w:uiPriority w:val="29"/>
    <w:qFormat/>
    <w:rsid w:val="009273C1"/>
    <w:pPr>
      <w:spacing w:before="200"/>
      <w:ind w:left="357" w:right="357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273C1"/>
    <w:rPr>
      <w:rFonts w:ascii="Times New Roman" w:hAnsi="Times New Roman"/>
      <w:i/>
      <w:iCs/>
      <w:color w:val="404040" w:themeColor="text1" w:themeTint="BF"/>
      <w:sz w:val="24"/>
      <w:lang w:eastAsia="en-US"/>
    </w:rPr>
  </w:style>
  <w:style w:type="paragraph" w:customStyle="1" w:styleId="Obrzek-popis">
    <w:name w:val="Obrázek - popis"/>
    <w:basedOn w:val="Normln"/>
    <w:next w:val="Normln"/>
    <w:link w:val="Obrzek-popisChar"/>
    <w:qFormat/>
    <w:rsid w:val="002D7901"/>
    <w:pPr>
      <w:spacing w:before="120" w:after="600" w:line="240" w:lineRule="auto"/>
      <w:ind w:firstLine="0"/>
      <w:jc w:val="center"/>
    </w:pPr>
    <w:rPr>
      <w:sz w:val="22"/>
    </w:rPr>
  </w:style>
  <w:style w:type="paragraph" w:customStyle="1" w:styleId="Obrzek">
    <w:name w:val="Obrázek"/>
    <w:basedOn w:val="Normln"/>
    <w:next w:val="Obrzek-popis"/>
    <w:qFormat/>
    <w:rsid w:val="0064093B"/>
    <w:pPr>
      <w:spacing w:before="600" w:after="0" w:line="240" w:lineRule="auto"/>
      <w:ind w:firstLine="0"/>
      <w:jc w:val="center"/>
    </w:pPr>
    <w:rPr>
      <w:noProof/>
      <w:lang w:eastAsia="cs-CZ"/>
    </w:rPr>
  </w:style>
  <w:style w:type="character" w:customStyle="1" w:styleId="Obrzek-popisChar">
    <w:name w:val="Obrázek - popis Char"/>
    <w:basedOn w:val="Standardnpsmoodstavce"/>
    <w:link w:val="Obrzek-popis"/>
    <w:rsid w:val="002D7901"/>
    <w:rPr>
      <w:rFonts w:ascii="Times New Roman" w:hAnsi="Times New Roman"/>
      <w:lang w:eastAsia="en-US"/>
    </w:rPr>
  </w:style>
  <w:style w:type="paragraph" w:customStyle="1" w:styleId="Tabulka-popis">
    <w:name w:val="Tabulka - popis"/>
    <w:basedOn w:val="Obrzek-popis"/>
    <w:next w:val="Tabulka"/>
    <w:link w:val="Tabulka-popisChar"/>
    <w:qFormat/>
    <w:rsid w:val="0064093B"/>
    <w:pPr>
      <w:spacing w:before="600" w:after="60"/>
    </w:pPr>
    <w:rPr>
      <w:rFonts w:eastAsiaTheme="minorHAnsi" w:cstheme="minorBidi"/>
    </w:rPr>
  </w:style>
  <w:style w:type="paragraph" w:customStyle="1" w:styleId="Tabulka">
    <w:name w:val="Tabulka"/>
    <w:basedOn w:val="Normln"/>
    <w:next w:val="Normln"/>
    <w:link w:val="TabulkaChar"/>
    <w:qFormat/>
    <w:rsid w:val="00EB5350"/>
    <w:pPr>
      <w:spacing w:after="0" w:line="259" w:lineRule="auto"/>
      <w:ind w:firstLine="0"/>
      <w:jc w:val="center"/>
    </w:pPr>
    <w:rPr>
      <w:rFonts w:eastAsiaTheme="minorHAnsi"/>
      <w:sz w:val="22"/>
    </w:rPr>
  </w:style>
  <w:style w:type="character" w:customStyle="1" w:styleId="TabulkaChar">
    <w:name w:val="Tabulka Char"/>
    <w:basedOn w:val="Standardnpsmoodstavce"/>
    <w:link w:val="Tabulka"/>
    <w:rsid w:val="00EB5350"/>
    <w:rPr>
      <w:rFonts w:ascii="Times New Roman" w:eastAsiaTheme="minorHAnsi" w:hAnsi="Times New Roman"/>
      <w:lang w:eastAsia="en-US"/>
    </w:rPr>
  </w:style>
  <w:style w:type="character" w:customStyle="1" w:styleId="Tabulka-popisChar">
    <w:name w:val="Tabulka - popis Char"/>
    <w:basedOn w:val="Obrzek-popisChar"/>
    <w:link w:val="Tabulka-popis"/>
    <w:rsid w:val="0064093B"/>
    <w:rPr>
      <w:rFonts w:ascii="Times New Roman" w:eastAsiaTheme="minorHAnsi" w:hAnsi="Times New Roman" w:cstheme="minorBidi"/>
      <w:lang w:eastAsia="en-US"/>
    </w:rPr>
  </w:style>
  <w:style w:type="table" w:customStyle="1" w:styleId="Mkatabulky4">
    <w:name w:val="Mřížka tabulky4"/>
    <w:basedOn w:val="Normlntabulka"/>
    <w:next w:val="Mkatabulky"/>
    <w:uiPriority w:val="39"/>
    <w:rsid w:val="00A206D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-poznmka">
    <w:name w:val="Tabulka - poznámka"/>
    <w:basedOn w:val="Normln"/>
    <w:link w:val="Tabulka-poznmkaChar"/>
    <w:qFormat/>
    <w:rsid w:val="0077377D"/>
    <w:pPr>
      <w:spacing w:before="60" w:after="600" w:line="240" w:lineRule="auto"/>
      <w:ind w:firstLine="0"/>
    </w:pPr>
    <w:rPr>
      <w:sz w:val="22"/>
    </w:rPr>
  </w:style>
  <w:style w:type="character" w:customStyle="1" w:styleId="Tabulka-poznmkaChar">
    <w:name w:val="Tabulka - poznámka Char"/>
    <w:basedOn w:val="Standardnpsmoodstavce"/>
    <w:link w:val="Tabulka-poznmka"/>
    <w:rsid w:val="0077377D"/>
    <w:rPr>
      <w:rFonts w:ascii="Times New Roman" w:hAnsi="Times New Roman"/>
      <w:lang w:eastAsia="en-US"/>
    </w:rPr>
  </w:style>
  <w:style w:type="paragraph" w:customStyle="1" w:styleId="Vzorec">
    <w:name w:val="Vzorec"/>
    <w:basedOn w:val="Normln"/>
    <w:qFormat/>
    <w:rsid w:val="0041362F"/>
    <w:pPr>
      <w:tabs>
        <w:tab w:val="center" w:pos="4253"/>
        <w:tab w:val="right" w:pos="8505"/>
      </w:tabs>
      <w:spacing w:before="240" w:after="180" w:line="240" w:lineRule="auto"/>
      <w:ind w:firstLine="0"/>
    </w:pPr>
    <w:rPr>
      <w:rFonts w:eastAsiaTheme="minorHAnsi" w:cstheme="minorBidi"/>
    </w:rPr>
  </w:style>
  <w:style w:type="paragraph" w:customStyle="1" w:styleId="Zdroj">
    <w:name w:val="Zdroj"/>
    <w:basedOn w:val="Normln"/>
    <w:qFormat/>
    <w:rsid w:val="004F531E"/>
    <w:pPr>
      <w:numPr>
        <w:numId w:val="16"/>
      </w:numPr>
      <w:tabs>
        <w:tab w:val="left" w:pos="425"/>
      </w:tabs>
      <w:ind w:left="425" w:hanging="425"/>
      <w:jc w:val="left"/>
    </w:pPr>
    <w:rPr>
      <w:rFonts w:eastAsia="Times New Roman"/>
      <w:lang w:val="en-US"/>
    </w:rPr>
  </w:style>
  <w:style w:type="character" w:styleId="Zdraznn">
    <w:name w:val="Emphasis"/>
    <w:basedOn w:val="Standardnpsmoodstavce"/>
    <w:qFormat/>
    <w:locked/>
    <w:rsid w:val="00056239"/>
    <w:rPr>
      <w:i/>
      <w:iCs/>
    </w:rPr>
  </w:style>
  <w:style w:type="character" w:styleId="Sledovanodkaz">
    <w:name w:val="FollowedHyperlink"/>
    <w:basedOn w:val="Standardnpsmoodstavce"/>
    <w:uiPriority w:val="99"/>
    <w:semiHidden/>
    <w:unhideWhenUsed/>
    <w:rsid w:val="000B39C5"/>
    <w:rPr>
      <w:color w:val="800080" w:themeColor="followedHyperlink"/>
      <w:u w:val="single"/>
    </w:rPr>
  </w:style>
  <w:style w:type="paragraph" w:styleId="Zkladntext">
    <w:name w:val="Body Text"/>
    <w:basedOn w:val="Normln"/>
    <w:link w:val="ZkladntextChar"/>
    <w:uiPriority w:val="1"/>
    <w:qFormat/>
    <w:rsid w:val="00A92ACF"/>
    <w:pPr>
      <w:spacing w:after="0" w:line="240" w:lineRule="auto"/>
      <w:ind w:firstLine="0"/>
      <w:jc w:val="left"/>
    </w:pPr>
    <w:rPr>
      <w:rFonts w:ascii="Arial" w:eastAsia="Arial" w:hAnsi="Arial" w:cs="Arial"/>
      <w:sz w:val="22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A92ACF"/>
    <w:rPr>
      <w:rFonts w:ascii="Arial" w:eastAsia="Arial" w:hAnsi="Arial" w:cs="Arial"/>
      <w:lang w:eastAsia="en-US"/>
    </w:rPr>
  </w:style>
  <w:style w:type="paragraph" w:customStyle="1" w:styleId="FrameContents">
    <w:name w:val="Frame Contents"/>
    <w:basedOn w:val="Normln"/>
    <w:qFormat/>
    <w:rsid w:val="00A92ACF"/>
    <w:pPr>
      <w:spacing w:after="0" w:line="240" w:lineRule="auto"/>
      <w:ind w:firstLine="0"/>
      <w:jc w:val="left"/>
    </w:pPr>
    <w:rPr>
      <w:rFonts w:ascii="Arial" w:eastAsia="Arial" w:hAnsi="Arial" w:cs="Arial"/>
      <w:sz w:val="22"/>
    </w:rPr>
  </w:style>
  <w:style w:type="paragraph" w:customStyle="1" w:styleId="l4">
    <w:name w:val="l4"/>
    <w:basedOn w:val="Normln"/>
    <w:rsid w:val="0005389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val="en-US"/>
    </w:rPr>
  </w:style>
  <w:style w:type="character" w:styleId="PromnnHTML">
    <w:name w:val="HTML Variable"/>
    <w:basedOn w:val="Standardnpsmoodstavce"/>
    <w:uiPriority w:val="99"/>
    <w:semiHidden/>
    <w:unhideWhenUsed/>
    <w:rsid w:val="0005389E"/>
    <w:rPr>
      <w:i/>
      <w:iCs/>
    </w:rPr>
  </w:style>
  <w:style w:type="paragraph" w:customStyle="1" w:styleId="l5">
    <w:name w:val="l5"/>
    <w:basedOn w:val="Normln"/>
    <w:rsid w:val="0005389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val="en-US"/>
    </w:rPr>
  </w:style>
  <w:style w:type="character" w:styleId="Nevyeenzmnka">
    <w:name w:val="Unresolved Mention"/>
    <w:basedOn w:val="Standardnpsmoodstavce"/>
    <w:uiPriority w:val="99"/>
    <w:semiHidden/>
    <w:unhideWhenUsed/>
    <w:rsid w:val="00175B54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unhideWhenUsed/>
    <w:rsid w:val="007371C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val="en-US"/>
    </w:rPr>
  </w:style>
  <w:style w:type="paragraph" w:styleId="Revize">
    <w:name w:val="Revision"/>
    <w:hidden/>
    <w:uiPriority w:val="99"/>
    <w:semiHidden/>
    <w:rsid w:val="007D4173"/>
    <w:rPr>
      <w:rFonts w:ascii="Times New Roman" w:hAnsi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yperlink" Target="https://www.zakonyprolidi.cz/cs/2014-181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ukib.cz/download/publikace/podpurne_materialy/Schema_KII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zakonyprolidi.cz/cs/2014-181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https://www.nukib.cz/cs/kyberneticka-bezpecnost/vladni-cer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ukib.cz/cs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microsoft.com/office/2011/relationships/people" Target="people.xml"/><Relationship Id="rId10" Type="http://schemas.openxmlformats.org/officeDocument/2006/relationships/hyperlink" Target="https://www.zakonyprolidi.cz/cs/2009-40" TargetMode="External"/><Relationship Id="rId19" Type="http://schemas.openxmlformats.org/officeDocument/2006/relationships/hyperlink" Target="https://knihy.nic.cz/files/edice/cybersecurity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8F4E4-68E1-3C46-8E6D-CB2C6115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2478</Words>
  <Characters>14623</Characters>
  <Application>Microsoft Office Word</Application>
  <DocSecurity>0</DocSecurity>
  <Lines>121</Lines>
  <Paragraphs>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České vysoké učení technické v Praze</vt:lpstr>
    </vt:vector>
  </TitlesOfParts>
  <Company/>
  <LinksUpToDate>false</LinksUpToDate>
  <CharactersWithSpaces>17067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creator>Zuzka</dc:creator>
  <cp:lastModifiedBy>hodn1</cp:lastModifiedBy>
  <cp:revision>2</cp:revision>
  <cp:lastPrinted>2014-04-26T17:45:00Z</cp:lastPrinted>
  <dcterms:created xsi:type="dcterms:W3CDTF">2022-06-19T19:34:00Z</dcterms:created>
  <dcterms:modified xsi:type="dcterms:W3CDTF">2022-06-19T19:34:00Z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